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FDB394" w14:textId="77777777" w:rsidR="00E94285" w:rsidRPr="004223A4" w:rsidRDefault="00E94285" w:rsidP="00E45FC7">
      <w:pPr>
        <w:pStyle w:val="Ttulo1"/>
      </w:pPr>
      <w:r w:rsidRPr="004223A4">
        <w:t>YouUndestood.me</w:t>
      </w:r>
    </w:p>
    <w:p w14:paraId="75DF120C" w14:textId="134EE314" w:rsidR="00E45FC7" w:rsidRPr="004223A4" w:rsidRDefault="00DB14DF" w:rsidP="00DB14DF">
      <w:pPr>
        <w:jc w:val="both"/>
      </w:pPr>
      <w:r w:rsidRPr="004223A4">
        <w:t>YUM is a</w:t>
      </w:r>
      <w:r w:rsidR="00E44B14" w:rsidRPr="004223A4">
        <w:t xml:space="preserve">n </w:t>
      </w:r>
      <w:r w:rsidR="00180C8B" w:rsidRPr="004223A4">
        <w:t>online</w:t>
      </w:r>
      <w:r w:rsidRPr="004223A4">
        <w:t xml:space="preserve"> environment built around a search engine, intended to make the search</w:t>
      </w:r>
      <w:ins w:id="0" w:author="Ion Madrazo Azpiazu" w:date="2016-05-12T10:04:00Z">
        <w:r w:rsidR="00303544">
          <w:t xml:space="preserve"> </w:t>
        </w:r>
      </w:ins>
      <w:r w:rsidRPr="004223A4">
        <w:t xml:space="preserve">process valuable for children. </w:t>
      </w:r>
      <w:r w:rsidR="00E44B14" w:rsidRPr="004223A4">
        <w:t xml:space="preserve">Yum </w:t>
      </w:r>
      <w:r w:rsidR="00C357BA">
        <w:t>is not meant to be treated as a</w:t>
      </w:r>
      <w:r w:rsidR="00E44B14" w:rsidRPr="004223A4">
        <w:t xml:space="preserve"> new</w:t>
      </w:r>
      <w:r w:rsidR="00C357BA">
        <w:t>, child-oriented</w:t>
      </w:r>
      <w:r w:rsidR="00E44B14" w:rsidRPr="004223A4">
        <w:t xml:space="preserve"> search engine, since studies </w:t>
      </w:r>
      <w:r w:rsidR="00574D50" w:rsidRPr="004223A4">
        <w:t>\cite{</w:t>
      </w:r>
      <w:r w:rsidR="00E44B14" w:rsidRPr="004223A4">
        <w:t>ref</w:t>
      </w:r>
      <w:r w:rsidR="00574D50" w:rsidRPr="004223A4">
        <w:t>}</w:t>
      </w:r>
      <w:r w:rsidR="00E44B14" w:rsidRPr="004223A4">
        <w:t xml:space="preserve"> show that children tend to prefer popular search</w:t>
      </w:r>
      <w:r w:rsidR="00574D50" w:rsidRPr="004223A4">
        <w:t xml:space="preserve"> engines such as G</w:t>
      </w:r>
      <w:r w:rsidR="00E44B14" w:rsidRPr="004223A4">
        <w:t>oogle</w:t>
      </w:r>
      <w:r w:rsidR="00C357BA">
        <w:t xml:space="preserve"> to perform the information-seeking tasks</w:t>
      </w:r>
      <w:r w:rsidR="00E44B14" w:rsidRPr="004223A4">
        <w:t xml:space="preserve">. </w:t>
      </w:r>
      <w:r w:rsidR="00687898">
        <w:t>Instead</w:t>
      </w:r>
      <w:r w:rsidR="00E44B14" w:rsidRPr="004223A4">
        <w:t xml:space="preserve">, </w:t>
      </w:r>
      <w:r w:rsidR="001205C1" w:rsidRPr="004223A4">
        <w:t>YUM</w:t>
      </w:r>
      <w:r w:rsidR="00186AB8">
        <w:t xml:space="preserve"> </w:t>
      </w:r>
      <w:r w:rsidR="00E44B14" w:rsidRPr="004223A4">
        <w:t>acts</w:t>
      </w:r>
      <w:r w:rsidR="001205C1" w:rsidRPr="004223A4">
        <w:t xml:space="preserve"> as an intermediate layer between the child and </w:t>
      </w:r>
      <w:r w:rsidR="00E44B14" w:rsidRPr="004223A4">
        <w:t>an existing</w:t>
      </w:r>
      <w:r w:rsidR="001205C1" w:rsidRPr="004223A4">
        <w:t xml:space="preserve"> search engine </w:t>
      </w:r>
      <w:r w:rsidR="00E44B14" w:rsidRPr="004223A4">
        <w:t>in order to facilitate</w:t>
      </w:r>
      <w:r w:rsidR="001205C1" w:rsidRPr="004223A4">
        <w:t xml:space="preserve"> the communication between the two of them. </w:t>
      </w:r>
      <w:r w:rsidRPr="004223A4">
        <w:t xml:space="preserve">For doing so, YUM </w:t>
      </w:r>
      <w:r w:rsidR="00537DC2" w:rsidRPr="004223A4">
        <w:t>puts into practice</w:t>
      </w:r>
      <w:r w:rsidRPr="004223A4">
        <w:t xml:space="preserve"> strategies oriented to </w:t>
      </w:r>
      <w:r w:rsidR="009522FB">
        <w:t>address</w:t>
      </w:r>
      <w:r w:rsidR="009522FB" w:rsidRPr="004223A4">
        <w:t xml:space="preserve"> </w:t>
      </w:r>
      <w:r w:rsidRPr="004223A4">
        <w:t xml:space="preserve">issues </w:t>
      </w:r>
      <w:r w:rsidR="002D2AD6">
        <w:t xml:space="preserve">children face when using </w:t>
      </w:r>
      <w:r w:rsidRPr="004223A4">
        <w:t xml:space="preserve">popular search engines, </w:t>
      </w:r>
      <w:r w:rsidR="002D2AD6">
        <w:t xml:space="preserve">as well as </w:t>
      </w:r>
      <w:r w:rsidRPr="004223A4">
        <w:t xml:space="preserve">strategies </w:t>
      </w:r>
      <w:r w:rsidR="00FB4EFA">
        <w:t>that aim</w:t>
      </w:r>
      <w:r w:rsidRPr="004223A4">
        <w:t xml:space="preserve"> to enhance the search experience in order to foster learning.</w:t>
      </w:r>
      <w:r w:rsidR="001205C1" w:rsidRPr="004223A4">
        <w:t xml:space="preserve">  A description of the mentioned strategies is provided below.</w:t>
      </w:r>
    </w:p>
    <w:p w14:paraId="09C45C09" w14:textId="77777777" w:rsidR="00D01B6C" w:rsidRPr="004223A4" w:rsidRDefault="001205C1" w:rsidP="00E45FC7">
      <w:pPr>
        <w:pStyle w:val="Ttulo2"/>
        <w:rPr>
          <w:sz w:val="24"/>
        </w:rPr>
      </w:pPr>
      <w:r w:rsidRPr="004223A4">
        <w:rPr>
          <w:sz w:val="24"/>
        </w:rPr>
        <w:t>Search intent</w:t>
      </w:r>
    </w:p>
    <w:p w14:paraId="4D0B7A8B" w14:textId="1F5F65AB" w:rsidR="00A42DF6" w:rsidRPr="004223A4" w:rsidRDefault="00473529" w:rsidP="00A42DF6">
      <w:pPr>
        <w:jc w:val="both"/>
        <w:rPr>
          <w:color w:val="000000"/>
        </w:rPr>
      </w:pPr>
      <w:r w:rsidRPr="004223A4">
        <w:rPr>
          <w:color w:val="000000"/>
        </w:rPr>
        <w:t xml:space="preserve">Children are unusually successful in formulating </w:t>
      </w:r>
      <w:r w:rsidR="001C4E82">
        <w:rPr>
          <w:color w:val="000000"/>
        </w:rPr>
        <w:t>succinct</w:t>
      </w:r>
      <w:r w:rsidR="00986A5E" w:rsidRPr="004223A4">
        <w:rPr>
          <w:color w:val="000000"/>
        </w:rPr>
        <w:t xml:space="preserve"> </w:t>
      </w:r>
      <w:r w:rsidRPr="004223A4">
        <w:rPr>
          <w:color w:val="000000"/>
        </w:rPr>
        <w:t xml:space="preserve">queries </w:t>
      </w:r>
      <w:r w:rsidRPr="004223A4">
        <w:rPr>
          <w:color w:val="800000"/>
        </w:rPr>
        <w:t>\cite</w:t>
      </w:r>
      <w:r w:rsidRPr="004223A4">
        <w:rPr>
          <w:color w:val="000000"/>
        </w:rPr>
        <w:t>{</w:t>
      </w:r>
      <w:r w:rsidRPr="004223A4">
        <w:rPr>
          <w:color w:val="000000"/>
          <w:u w:val="single"/>
        </w:rPr>
        <w:t>Bil11</w:t>
      </w:r>
      <w:r w:rsidRPr="004223A4">
        <w:rPr>
          <w:color w:val="000000"/>
        </w:rPr>
        <w:t>}.</w:t>
      </w:r>
      <w:r w:rsidR="0096592F" w:rsidRPr="004223A4">
        <w:rPr>
          <w:color w:val="000000"/>
        </w:rPr>
        <w:t xml:space="preserve"> Studies show that they tend to write natural language queries, instead of short</w:t>
      </w:r>
      <w:r w:rsidR="00BF332A">
        <w:rPr>
          <w:color w:val="000000"/>
        </w:rPr>
        <w:t>,</w:t>
      </w:r>
      <w:r w:rsidR="0096592F" w:rsidRPr="004223A4">
        <w:rPr>
          <w:color w:val="000000"/>
        </w:rPr>
        <w:t xml:space="preserve"> keyword</w:t>
      </w:r>
      <w:r w:rsidR="00BF332A">
        <w:rPr>
          <w:color w:val="000000"/>
        </w:rPr>
        <w:t>-</w:t>
      </w:r>
      <w:r w:rsidR="0096592F" w:rsidRPr="004223A4">
        <w:rPr>
          <w:color w:val="000000"/>
        </w:rPr>
        <w:t xml:space="preserve">based </w:t>
      </w:r>
      <w:r w:rsidR="00BF332A">
        <w:rPr>
          <w:color w:val="000000"/>
        </w:rPr>
        <w:t xml:space="preserve">ones that </w:t>
      </w:r>
      <w:r w:rsidR="0096592F" w:rsidRPr="004223A4">
        <w:rPr>
          <w:color w:val="000000"/>
        </w:rPr>
        <w:t>search engine</w:t>
      </w:r>
      <w:r w:rsidR="00BF332A">
        <w:rPr>
          <w:color w:val="000000"/>
        </w:rPr>
        <w:t>s</w:t>
      </w:r>
      <w:r w:rsidR="0096592F" w:rsidRPr="004223A4">
        <w:rPr>
          <w:color w:val="000000"/>
        </w:rPr>
        <w:t xml:space="preserve"> usually expect</w:t>
      </w:r>
      <w:r w:rsidR="00186AB8">
        <w:rPr>
          <w:color w:val="000000"/>
        </w:rPr>
        <w:t xml:space="preserve"> </w:t>
      </w:r>
      <w:r w:rsidR="0096592F" w:rsidRPr="004223A4">
        <w:rPr>
          <w:color w:val="800000"/>
        </w:rPr>
        <w:t>\cite</w:t>
      </w:r>
      <w:r w:rsidR="0096592F" w:rsidRPr="004223A4">
        <w:rPr>
          <w:color w:val="000000"/>
        </w:rPr>
        <w:t>{</w:t>
      </w:r>
      <w:r w:rsidR="0096592F" w:rsidRPr="004223A4">
        <w:rPr>
          <w:color w:val="000000"/>
          <w:u w:val="single"/>
        </w:rPr>
        <w:t>Dru09}</w:t>
      </w:r>
      <w:r w:rsidR="0096592F" w:rsidRPr="004223A4">
        <w:rPr>
          <w:color w:val="000000"/>
        </w:rPr>
        <w:t>. Unfortunately, the longer the query</w:t>
      </w:r>
      <w:r w:rsidR="008C263D">
        <w:rPr>
          <w:color w:val="000000"/>
        </w:rPr>
        <w:t>,</w:t>
      </w:r>
      <w:r w:rsidR="0096592F" w:rsidRPr="004223A4">
        <w:rPr>
          <w:color w:val="000000"/>
        </w:rPr>
        <w:t xml:space="preserve"> the less </w:t>
      </w:r>
      <w:r w:rsidR="008C263D">
        <w:rPr>
          <w:color w:val="000000"/>
        </w:rPr>
        <w:t xml:space="preserve">likely it is for a </w:t>
      </w:r>
      <w:r w:rsidR="0096592F" w:rsidRPr="004223A4">
        <w:rPr>
          <w:color w:val="000000"/>
        </w:rPr>
        <w:t xml:space="preserve"> search eng</w:t>
      </w:r>
      <w:r w:rsidR="00AA0F71" w:rsidRPr="004223A4">
        <w:rPr>
          <w:color w:val="000000"/>
        </w:rPr>
        <w:t xml:space="preserve">ine to retrieve </w:t>
      </w:r>
      <w:r w:rsidR="00996C96">
        <w:rPr>
          <w:color w:val="000000"/>
        </w:rPr>
        <w:t>re</w:t>
      </w:r>
      <w:r w:rsidR="008C263D">
        <w:rPr>
          <w:color w:val="000000"/>
        </w:rPr>
        <w:t>l</w:t>
      </w:r>
      <w:r w:rsidR="00996C96">
        <w:rPr>
          <w:color w:val="000000"/>
        </w:rPr>
        <w:t>e</w:t>
      </w:r>
      <w:r w:rsidR="008C263D">
        <w:rPr>
          <w:color w:val="000000"/>
        </w:rPr>
        <w:t>vant</w:t>
      </w:r>
      <w:r w:rsidR="008C263D" w:rsidRPr="004223A4">
        <w:rPr>
          <w:color w:val="000000"/>
        </w:rPr>
        <w:t xml:space="preserve"> </w:t>
      </w:r>
      <w:r w:rsidR="00AA0F71" w:rsidRPr="004223A4">
        <w:rPr>
          <w:color w:val="000000"/>
        </w:rPr>
        <w:t xml:space="preserve">results in response to it, a fact </w:t>
      </w:r>
      <w:r w:rsidR="00996C96">
        <w:rPr>
          <w:color w:val="000000"/>
        </w:rPr>
        <w:t>that</w:t>
      </w:r>
      <w:r w:rsidR="00AA0F71" w:rsidRPr="004223A4">
        <w:rPr>
          <w:color w:val="000000"/>
        </w:rPr>
        <w:t xml:space="preserve"> c</w:t>
      </w:r>
      <w:r w:rsidR="00996C96">
        <w:rPr>
          <w:color w:val="000000"/>
        </w:rPr>
        <w:t>an lead children to frustration</w:t>
      </w:r>
      <w:r w:rsidR="00AA0F71" w:rsidRPr="004223A4">
        <w:rPr>
          <w:color w:val="000000"/>
        </w:rPr>
        <w:t xml:space="preserve"> because of the inability to complete their information seeking task</w:t>
      </w:r>
      <w:r w:rsidR="008C263D">
        <w:rPr>
          <w:color w:val="000000"/>
        </w:rPr>
        <w:t>s</w:t>
      </w:r>
      <w:r w:rsidR="00AA0F71" w:rsidRPr="004223A4">
        <w:rPr>
          <w:color w:val="800000"/>
        </w:rPr>
        <w:t>\cite</w:t>
      </w:r>
      <w:r w:rsidR="00AA0F71" w:rsidRPr="004223A4">
        <w:rPr>
          <w:color w:val="000000"/>
        </w:rPr>
        <w:t>{</w:t>
      </w:r>
      <w:r w:rsidR="00AA0F71" w:rsidRPr="004223A4">
        <w:rPr>
          <w:color w:val="000000"/>
          <w:u w:val="single"/>
        </w:rPr>
        <w:t>Dru09</w:t>
      </w:r>
      <w:r w:rsidR="00AA0F71" w:rsidRPr="004223A4">
        <w:rPr>
          <w:color w:val="000000"/>
        </w:rPr>
        <w:t>}. In addition, children also tend to misspell words, misspellings that can differ from the one</w:t>
      </w:r>
      <w:r w:rsidR="00186AB8">
        <w:rPr>
          <w:color w:val="000000"/>
        </w:rPr>
        <w:t>s</w:t>
      </w:r>
      <w:r w:rsidR="00AA0F71" w:rsidRPr="004223A4">
        <w:rPr>
          <w:color w:val="000000"/>
        </w:rPr>
        <w:t xml:space="preserve"> an average adult does. For example, chi</w:t>
      </w:r>
      <w:r w:rsidR="00186AB8">
        <w:rPr>
          <w:color w:val="000000"/>
        </w:rPr>
        <w:t>l</w:t>
      </w:r>
      <w:r w:rsidR="00AA0F71" w:rsidRPr="004223A4">
        <w:rPr>
          <w:color w:val="000000"/>
        </w:rPr>
        <w:t xml:space="preserve">dren commonly repeat letters in a word to </w:t>
      </w:r>
      <w:r w:rsidR="00186AB8" w:rsidRPr="004223A4">
        <w:rPr>
          <w:color w:val="000000"/>
        </w:rPr>
        <w:t>emphasize</w:t>
      </w:r>
      <w:r w:rsidR="00AA0F71" w:rsidRPr="004223A4">
        <w:rPr>
          <w:color w:val="000000"/>
        </w:rPr>
        <w:t xml:space="preserve"> </w:t>
      </w:r>
      <w:r w:rsidR="00186AB8">
        <w:rPr>
          <w:color w:val="000000"/>
        </w:rPr>
        <w:t>it</w:t>
      </w:r>
      <w:r w:rsidR="00AA0F71" w:rsidRPr="004223A4">
        <w:rPr>
          <w:color w:val="000000"/>
        </w:rPr>
        <w:t>, such as in “amaaaaaaaaazing”. In order to best satisfy children needs Yum takes advantage of QuIK</w:t>
      </w:r>
      <w:r w:rsidR="00AA0F71" w:rsidRPr="004223A4">
        <w:rPr>
          <w:color w:val="800000"/>
        </w:rPr>
        <w:t>\cite</w:t>
      </w:r>
      <w:r w:rsidR="00AA0F71" w:rsidRPr="004223A4">
        <w:rPr>
          <w:color w:val="000000"/>
        </w:rPr>
        <w:t xml:space="preserve">{Sven}  a search intent module specifically designed for children. QuIK is able to address common patterns in queries written by children including but not limited to: diminutives, emphasis, children trendy terms or children specific misspellings. In </w:t>
      </w:r>
      <w:r w:rsidR="00A42DF6" w:rsidRPr="004223A4">
        <w:rPr>
          <w:color w:val="000000"/>
        </w:rPr>
        <w:t xml:space="preserve">doing so, QuIK transforms </w:t>
      </w:r>
      <w:r w:rsidR="006F0B6B">
        <w:rPr>
          <w:color w:val="000000"/>
        </w:rPr>
        <w:t>an</w:t>
      </w:r>
      <w:r w:rsidR="006F0B6B" w:rsidRPr="004223A4">
        <w:rPr>
          <w:color w:val="000000"/>
        </w:rPr>
        <w:t xml:space="preserve"> </w:t>
      </w:r>
      <w:r w:rsidR="00A42DF6" w:rsidRPr="004223A4">
        <w:rPr>
          <w:color w:val="000000"/>
        </w:rPr>
        <w:t>initial child</w:t>
      </w:r>
      <w:r w:rsidR="006F0B6B">
        <w:rPr>
          <w:color w:val="000000"/>
        </w:rPr>
        <w:t>-</w:t>
      </w:r>
      <w:r w:rsidR="00A42DF6" w:rsidRPr="004223A4">
        <w:rPr>
          <w:color w:val="000000"/>
        </w:rPr>
        <w:t xml:space="preserve">query into a </w:t>
      </w:r>
      <w:r w:rsidR="006F0B6B">
        <w:rPr>
          <w:color w:val="000000"/>
        </w:rPr>
        <w:t xml:space="preserve">new </w:t>
      </w:r>
      <w:r w:rsidR="00A42DF6" w:rsidRPr="004223A4">
        <w:rPr>
          <w:color w:val="000000"/>
        </w:rPr>
        <w:t>keyword based query that captures the information expressed by the child in a way that can more easily</w:t>
      </w:r>
      <w:r w:rsidR="00996C96">
        <w:rPr>
          <w:color w:val="000000"/>
        </w:rPr>
        <w:t xml:space="preserve"> be</w:t>
      </w:r>
      <w:r w:rsidR="00A42DF6" w:rsidRPr="004223A4">
        <w:rPr>
          <w:color w:val="000000"/>
        </w:rPr>
        <w:t xml:space="preserve"> </w:t>
      </w:r>
      <w:r w:rsidR="001A330A">
        <w:rPr>
          <w:color w:val="000000"/>
        </w:rPr>
        <w:t>comprehended by search engines</w:t>
      </w:r>
      <w:r w:rsidR="00A42DF6" w:rsidRPr="004223A4">
        <w:rPr>
          <w:color w:val="000000"/>
        </w:rPr>
        <w:t>.</w:t>
      </w:r>
    </w:p>
    <w:p w14:paraId="4C6905F4" w14:textId="77777777" w:rsidR="006042E9" w:rsidRPr="004223A4" w:rsidRDefault="006042E9" w:rsidP="00DB14DF">
      <w:pPr>
        <w:jc w:val="both"/>
        <w:rPr>
          <w:color w:val="000000"/>
        </w:rPr>
      </w:pPr>
    </w:p>
    <w:p w14:paraId="74164B36" w14:textId="77777777" w:rsidR="001205C1" w:rsidRPr="004223A4" w:rsidRDefault="001205C1" w:rsidP="00E45FC7">
      <w:pPr>
        <w:pStyle w:val="Ttulo2"/>
        <w:rPr>
          <w:sz w:val="24"/>
        </w:rPr>
      </w:pPr>
      <w:r w:rsidRPr="004223A4">
        <w:rPr>
          <w:sz w:val="24"/>
        </w:rPr>
        <w:t>Query suggestion</w:t>
      </w:r>
    </w:p>
    <w:p w14:paraId="16505433" w14:textId="60928021" w:rsidR="007F0052" w:rsidRPr="00BF2ACA" w:rsidRDefault="001866EA" w:rsidP="004223A4">
      <w:pPr>
        <w:jc w:val="both"/>
      </w:pPr>
      <w:r w:rsidRPr="004223A4">
        <w:t>Even if th</w:t>
      </w:r>
      <w:r w:rsidR="003D4DC3" w:rsidRPr="004223A4">
        <w:t>e</w:t>
      </w:r>
      <w:r w:rsidRPr="004223A4">
        <w:t xml:space="preserve"> search intent module can fix and extrac</w:t>
      </w:r>
      <w:r w:rsidR="003D4DC3" w:rsidRPr="004223A4">
        <w:t>t</w:t>
      </w:r>
      <w:r w:rsidRPr="004223A4">
        <w:t xml:space="preserve"> the main intent of a </w:t>
      </w:r>
      <w:r w:rsidR="003D4DC3" w:rsidRPr="004223A4">
        <w:t>number of queries</w:t>
      </w:r>
      <w:r w:rsidRPr="004223A4">
        <w:t xml:space="preserve">, </w:t>
      </w:r>
      <w:r w:rsidR="00D61F06" w:rsidRPr="004223A4">
        <w:t xml:space="preserve">there </w:t>
      </w:r>
      <w:r w:rsidR="00903253">
        <w:t>are</w:t>
      </w:r>
      <w:r w:rsidR="00BF2ACA">
        <w:t xml:space="preserve"> some, such as ambiguous queries or queries that have different meaning depending on the user’s interest that it cannot.</w:t>
      </w:r>
      <w:r w:rsidR="00903253">
        <w:t xml:space="preserve"> </w:t>
      </w:r>
      <w:r w:rsidR="008C7189" w:rsidRPr="004223A4">
        <w:t>In both cases, t</w:t>
      </w:r>
      <w:r w:rsidR="00D61F06" w:rsidRPr="004223A4">
        <w:t>he user, as the main stakeholder, is the only one that knows the purpose of his search</w:t>
      </w:r>
      <w:r w:rsidR="008C7189" w:rsidRPr="004223A4">
        <w:t xml:space="preserve"> and can therefore improve the query in order </w:t>
      </w:r>
      <w:r w:rsidR="00574D50" w:rsidRPr="004223A4">
        <w:t>to</w:t>
      </w:r>
      <w:r w:rsidR="00244F76">
        <w:t xml:space="preserve"> better</w:t>
      </w:r>
      <w:r w:rsidR="00574D50" w:rsidRPr="004223A4">
        <w:t xml:space="preserve"> </w:t>
      </w:r>
      <w:r w:rsidR="008C7189" w:rsidRPr="004223A4">
        <w:t xml:space="preserve">inform the search </w:t>
      </w:r>
      <w:r w:rsidR="00BD36F8" w:rsidRPr="004223A4">
        <w:t>process</w:t>
      </w:r>
      <w:r w:rsidR="00244F76">
        <w:t xml:space="preserve">, based on the goal of his respective </w:t>
      </w:r>
      <w:r w:rsidR="00BD36F8" w:rsidRPr="004223A4">
        <w:t>information seeking task</w:t>
      </w:r>
      <w:r w:rsidR="008C7189" w:rsidRPr="004223A4">
        <w:t xml:space="preserve">. </w:t>
      </w:r>
      <w:r w:rsidR="00D61F06" w:rsidRPr="004223A4">
        <w:t xml:space="preserve">For this reason, Yum </w:t>
      </w:r>
      <w:r w:rsidR="00DE1193">
        <w:t>takes advantage of</w:t>
      </w:r>
      <w:r w:rsidR="00DE1193" w:rsidRPr="004223A4">
        <w:t xml:space="preserve"> </w:t>
      </w:r>
      <w:r w:rsidR="008C7189" w:rsidRPr="004223A4">
        <w:t>ReQuIK</w:t>
      </w:r>
      <w:r w:rsidR="00BD36F8" w:rsidRPr="004223A4">
        <w:t xml:space="preserve"> \cite{requik}</w:t>
      </w:r>
      <w:r w:rsidR="00DE1193">
        <w:t>,</w:t>
      </w:r>
      <w:r w:rsidR="008C7189" w:rsidRPr="004223A4">
        <w:t xml:space="preserve"> </w:t>
      </w:r>
      <w:r w:rsidR="00D61F06" w:rsidRPr="004223A4">
        <w:t>a query recommender that is specifically tailored to children.</w:t>
      </w:r>
      <w:r w:rsidR="008C7189" w:rsidRPr="004223A4">
        <w:t xml:space="preserve"> </w:t>
      </w:r>
      <w:r w:rsidR="007F0052" w:rsidRPr="004223A4">
        <w:t>This tool provide</w:t>
      </w:r>
      <w:r w:rsidR="00CF0A38">
        <w:t>s</w:t>
      </w:r>
      <w:r w:rsidR="007F0052" w:rsidRPr="004223A4">
        <w:t xml:space="preserve"> suggestions that</w:t>
      </w:r>
      <w:r w:rsidR="004C4681">
        <w:t xml:space="preserve"> </w:t>
      </w:r>
      <w:r w:rsidR="00CF07FD">
        <w:t>extending or shortening the query in diverse ways</w:t>
      </w:r>
      <w:r w:rsidR="005931C7">
        <w:t xml:space="preserve"> and </w:t>
      </w:r>
      <w:r w:rsidR="00B527E4" w:rsidRPr="004223A4">
        <w:t>potentially containing different meanings depending on the point of view of the user</w:t>
      </w:r>
      <w:r w:rsidR="008C7189" w:rsidRPr="004223A4">
        <w:t xml:space="preserve">.  Those suggestions are given to the user, so that he can pick the one that best fits his information requirements.  ReQuIK </w:t>
      </w:r>
      <w:r w:rsidR="00E45FC7" w:rsidRPr="004223A4">
        <w:t xml:space="preserve">is a multi-criteria recommendation system </w:t>
      </w:r>
      <w:r w:rsidR="007B3B80">
        <w:t>based on</w:t>
      </w:r>
      <w:r w:rsidR="00E45FC7" w:rsidRPr="004223A4">
        <w:t xml:space="preserve"> traits commonly associated with children t</w:t>
      </w:r>
      <w:r w:rsidR="007E780B">
        <w:t xml:space="preserve">hat </w:t>
      </w:r>
      <w:r w:rsidR="00B527E4" w:rsidRPr="004223A4">
        <w:t>suggest</w:t>
      </w:r>
      <w:r w:rsidR="007E780B">
        <w:t>s</w:t>
      </w:r>
      <w:r w:rsidR="00E45FC7" w:rsidRPr="004223A4">
        <w:t xml:space="preserve"> queries</w:t>
      </w:r>
      <w:r w:rsidR="00B527E4" w:rsidRPr="004223A4">
        <w:t xml:space="preserve"> that</w:t>
      </w:r>
      <w:r w:rsidR="00E45FC7" w:rsidRPr="004223A4">
        <w:t xml:space="preserve"> are associated with children topics, </w:t>
      </w:r>
      <w:r w:rsidR="00D85976" w:rsidRPr="004223A4">
        <w:t xml:space="preserve">will </w:t>
      </w:r>
      <w:r w:rsidR="007E780B">
        <w:t xml:space="preserve">lead to the retrieval of </w:t>
      </w:r>
      <w:r w:rsidR="00D85976" w:rsidRPr="004223A4">
        <w:t>resources with levels of readability</w:t>
      </w:r>
      <w:r w:rsidR="007E780B">
        <w:t xml:space="preserve"> matching those of the K-12 audience</w:t>
      </w:r>
      <w:r w:rsidR="00D85976" w:rsidRPr="004223A4">
        <w:t>,</w:t>
      </w:r>
      <w:r w:rsidR="00E45FC7" w:rsidRPr="004223A4">
        <w:t xml:space="preserve"> and are diverse enough to capture the different topics children can be interested </w:t>
      </w:r>
      <w:r w:rsidR="007C1EDE">
        <w:t>in</w:t>
      </w:r>
      <w:r w:rsidR="00E45FC7" w:rsidRPr="004223A4">
        <w:t>.</w:t>
      </w:r>
    </w:p>
    <w:p w14:paraId="22BAEC7D" w14:textId="77777777" w:rsidR="001205C1" w:rsidRPr="004223A4" w:rsidRDefault="001205C1" w:rsidP="001866EA">
      <w:pPr>
        <w:pStyle w:val="Ttulo2"/>
        <w:rPr>
          <w:sz w:val="28"/>
        </w:rPr>
      </w:pPr>
      <w:r w:rsidRPr="004223A4">
        <w:rPr>
          <w:sz w:val="28"/>
        </w:rPr>
        <w:t xml:space="preserve">Filtering by readability </w:t>
      </w:r>
    </w:p>
    <w:p w14:paraId="780F4795" w14:textId="2589D2DF" w:rsidR="00A42FA0" w:rsidRPr="004223A4" w:rsidRDefault="00A42FA0" w:rsidP="001866EA">
      <w:pPr>
        <w:jc w:val="both"/>
        <w:rPr>
          <w:color w:val="FF0000"/>
        </w:rPr>
      </w:pPr>
      <w:r w:rsidRPr="004223A4">
        <w:t xml:space="preserve">Even when the search engine has understood the intent of a child query and retrieves results that </w:t>
      </w:r>
      <w:r w:rsidR="007160B9">
        <w:t>match the information ne</w:t>
      </w:r>
      <w:r w:rsidR="00816EC5">
        <w:t>eds of the corresponding users,</w:t>
      </w:r>
      <w:r w:rsidR="00A973BE" w:rsidRPr="004223A4">
        <w:t xml:space="preserve"> </w:t>
      </w:r>
      <w:r w:rsidR="00816EC5">
        <w:t>suitability</w:t>
      </w:r>
      <w:r w:rsidR="00A973BE" w:rsidRPr="004223A4">
        <w:t xml:space="preserve"> of retrieved resources is still not </w:t>
      </w:r>
      <w:r w:rsidRPr="004223A4">
        <w:t xml:space="preserve">assured.  </w:t>
      </w:r>
      <w:r w:rsidR="00224321">
        <w:t>K-12 students</w:t>
      </w:r>
      <w:r w:rsidR="00EA6E2B" w:rsidRPr="004223A4">
        <w:t xml:space="preserve"> tend to </w:t>
      </w:r>
      <w:r w:rsidR="00D16FCB">
        <w:t xml:space="preserve">find difficult to </w:t>
      </w:r>
      <w:r w:rsidR="00EA6E2B" w:rsidRPr="004223A4">
        <w:t xml:space="preserve">understand documents containing complex </w:t>
      </w:r>
      <w:r w:rsidR="00224321">
        <w:t>or technical vocabulary</w:t>
      </w:r>
      <w:r w:rsidR="00EA6E2B" w:rsidRPr="004223A4">
        <w:t xml:space="preserve">. </w:t>
      </w:r>
      <w:r w:rsidR="003E77E9" w:rsidRPr="004223A4">
        <w:lastRenderedPageBreak/>
        <w:t xml:space="preserve">For example, in the case where a child is looking for information about chemistry, retrieving a scientific publication would not be adequate, while retrieving information from an elementary chemistry book would. </w:t>
      </w:r>
      <w:r w:rsidR="00EA6E2B" w:rsidRPr="004223A4">
        <w:t xml:space="preserve">On cases where all retrieved documents are too complex, children may not succeed in </w:t>
      </w:r>
      <w:r w:rsidR="00816EC5">
        <w:t xml:space="preserve">completing </w:t>
      </w:r>
      <w:r w:rsidR="00EA6E2B" w:rsidRPr="004223A4">
        <w:t xml:space="preserve">their information seeking process. In order to avoid this situation, Yum </w:t>
      </w:r>
      <w:r w:rsidR="008C66BE">
        <w:t>incorporates as part of its environment</w:t>
      </w:r>
      <w:r w:rsidR="008C66BE">
        <w:rPr>
          <w:rStyle w:val="Refdecomentario"/>
        </w:rPr>
        <w:t xml:space="preserve"> </w:t>
      </w:r>
      <w:r w:rsidR="00EA6E2B" w:rsidRPr="004223A4">
        <w:t xml:space="preserve">a filtering strategy based on </w:t>
      </w:r>
      <w:r w:rsidR="003E77E9" w:rsidRPr="004223A4">
        <w:t xml:space="preserve">readability levels which ensures that the retrieved documents will </w:t>
      </w:r>
      <w:r w:rsidR="00E02633">
        <w:t>match the reading ability of each individual user</w:t>
      </w:r>
      <w:r w:rsidR="003E77E9" w:rsidRPr="004223A4">
        <w:t xml:space="preserve">. </w:t>
      </w:r>
      <w:r w:rsidR="00423433">
        <w:t>Yum allow users to go through a one-time process where they can select their grade level.</w:t>
      </w:r>
      <w:r w:rsidR="009442BA" w:rsidRPr="004223A4">
        <w:t xml:space="preserve"> </w:t>
      </w:r>
      <w:r w:rsidR="00423433">
        <w:t>This grade level determines their readability level, which is matched against the one of documents retrieved by the search engine, eliminating the ones that are not in one grade level range from the one of the student.</w:t>
      </w:r>
      <w:r w:rsidR="00087075" w:rsidRPr="004223A4">
        <w:t xml:space="preserve"> </w:t>
      </w:r>
      <w:r w:rsidR="00423433">
        <w:t>For predicting the readability of retrieved resources Yum uses</w:t>
      </w:r>
      <w:r w:rsidR="00087075" w:rsidRPr="004223A4">
        <w:t xml:space="preserve"> the Flesh</w:t>
      </w:r>
      <w:r w:rsidR="007B2BA6">
        <w:t>-K</w:t>
      </w:r>
      <w:r w:rsidR="00087075" w:rsidRPr="004223A4">
        <w:t>incaid \ref{</w:t>
      </w:r>
      <w:r w:rsidR="007B2BA6" w:rsidRPr="007B2BA6">
        <w:rPr>
          <w:sz w:val="20"/>
        </w:rPr>
        <w:t>Fle48</w:t>
      </w:r>
      <w:r w:rsidR="00087075" w:rsidRPr="004223A4">
        <w:t xml:space="preserve">} </w:t>
      </w:r>
      <w:r w:rsidR="002D2E02" w:rsidRPr="004223A4">
        <w:t xml:space="preserve">(see formula XX) </w:t>
      </w:r>
      <w:r w:rsidR="00087075" w:rsidRPr="004223A4">
        <w:t xml:space="preserve">readability formula. </w:t>
      </w:r>
      <w:r w:rsidR="007D25AB">
        <w:t>W</w:t>
      </w:r>
      <w:r w:rsidR="00087075" w:rsidRPr="004223A4">
        <w:t xml:space="preserve">e </w:t>
      </w:r>
      <w:r w:rsidR="007D25AB">
        <w:t xml:space="preserve">initially </w:t>
      </w:r>
      <w:r w:rsidR="00087075" w:rsidRPr="004223A4">
        <w:t xml:space="preserve">selected this formula given </w:t>
      </w:r>
      <w:r w:rsidR="002D2E02" w:rsidRPr="004223A4">
        <w:t>that it is widely used for measuring readability of texts among educator</w:t>
      </w:r>
      <w:r w:rsidR="00C15B3B" w:rsidRPr="004223A4">
        <w:t>s</w:t>
      </w:r>
      <w:r w:rsidR="00224321">
        <w:t xml:space="preserve"> nationwide and </w:t>
      </w:r>
      <w:r w:rsidR="007D25AB">
        <w:t>is</w:t>
      </w:r>
      <w:r w:rsidR="00423433">
        <w:t xml:space="preserve"> </w:t>
      </w:r>
      <w:r w:rsidR="00224321">
        <w:t xml:space="preserve">considered as a standard by </w:t>
      </w:r>
      <w:r w:rsidR="001D4ACD">
        <w:t>institutions</w:t>
      </w:r>
      <w:r w:rsidR="00224321">
        <w:t>\ref{</w:t>
      </w:r>
      <w:r w:rsidR="001D4ACD">
        <w:t>porposal31_38_40</w:t>
      </w:r>
      <w:r w:rsidR="00224321">
        <w:t>} to measure readability levels.</w:t>
      </w:r>
      <w:r w:rsidR="007D25AB" w:rsidRPr="007D25AB">
        <w:t xml:space="preserve"> </w:t>
      </w:r>
      <w:r w:rsidR="007D25AB">
        <w:t xml:space="preserve"> However, we are aware that it is only based on simpl</w:t>
      </w:r>
      <w:r w:rsidR="00423433">
        <w:t>e</w:t>
      </w:r>
      <w:r w:rsidR="007D25AB">
        <w:t xml:space="preserve"> text-based features, which is why we </w:t>
      </w:r>
      <w:r w:rsidR="007D25AB" w:rsidRPr="004223A4">
        <w:t>plan to improve this formula in the future (see Future Work Section)</w:t>
      </w:r>
      <w:r w:rsidR="007D25AB">
        <w:t>.</w:t>
      </w:r>
    </w:p>
    <w:p w14:paraId="7D3A069A" w14:textId="77777777" w:rsidR="001866EA" w:rsidRPr="004223A4" w:rsidRDefault="002D2E02" w:rsidP="002D2E02">
      <w:pPr>
        <w:pBdr>
          <w:top w:val="single" w:sz="4" w:space="1" w:color="auto"/>
          <w:left w:val="single" w:sz="4" w:space="0" w:color="auto"/>
          <w:bottom w:val="single" w:sz="4" w:space="1" w:color="auto"/>
          <w:right w:val="single" w:sz="4" w:space="4" w:color="auto"/>
        </w:pBdr>
        <w:jc w:val="center"/>
      </w:pPr>
      <w:r w:rsidRPr="004223A4">
        <w:t>Placeholder for fleshkincaid</w:t>
      </w:r>
    </w:p>
    <w:p w14:paraId="361C3C4E" w14:textId="77777777" w:rsidR="001205C1" w:rsidRPr="004223A4" w:rsidRDefault="001205C1" w:rsidP="001866EA">
      <w:pPr>
        <w:pStyle w:val="Ttulo2"/>
        <w:rPr>
          <w:sz w:val="28"/>
        </w:rPr>
      </w:pPr>
      <w:r w:rsidRPr="004223A4">
        <w:rPr>
          <w:sz w:val="28"/>
        </w:rPr>
        <w:t>Tracking</w:t>
      </w:r>
    </w:p>
    <w:p w14:paraId="744247A3" w14:textId="00B90E74" w:rsidR="00E130C1" w:rsidRDefault="00A42FA0" w:rsidP="00A42FA0">
      <w:pPr>
        <w:jc w:val="both"/>
      </w:pPr>
      <w:r w:rsidRPr="004223A4">
        <w:t xml:space="preserve">K-12 students have </w:t>
      </w:r>
      <w:r w:rsidR="00850D34" w:rsidRPr="004223A4">
        <w:t>diverse</w:t>
      </w:r>
      <w:r w:rsidRPr="004223A4">
        <w:t xml:space="preserve"> reading abilities</w:t>
      </w:r>
      <w:r w:rsidR="00850D34" w:rsidRPr="004223A4">
        <w:t>.</w:t>
      </w:r>
      <w:r w:rsidR="00355331" w:rsidRPr="004223A4">
        <w:t xml:space="preserve"> </w:t>
      </w:r>
      <w:r w:rsidR="00850D34" w:rsidRPr="004223A4">
        <w:t>E</w:t>
      </w:r>
      <w:r w:rsidR="00355331" w:rsidRPr="004223A4">
        <w:t>v</w:t>
      </w:r>
      <w:r w:rsidR="001B573B" w:rsidRPr="004223A4">
        <w:t>en in same grade class, student</w:t>
      </w:r>
      <w:r w:rsidR="00355331" w:rsidRPr="004223A4">
        <w:t>s</w:t>
      </w:r>
      <w:r w:rsidR="001B573B" w:rsidRPr="004223A4">
        <w:t>’</w:t>
      </w:r>
      <w:r w:rsidR="00355331" w:rsidRPr="004223A4">
        <w:t xml:space="preserve"> readability skills can differ.</w:t>
      </w:r>
      <w:r w:rsidR="009225C9" w:rsidRPr="004223A4">
        <w:t xml:space="preserve"> Furthermore, </w:t>
      </w:r>
      <w:r w:rsidR="00FB6876">
        <w:t xml:space="preserve">the </w:t>
      </w:r>
      <w:r w:rsidR="009225C9" w:rsidRPr="004223A4">
        <w:t xml:space="preserve">reading skills of each individual progressively </w:t>
      </w:r>
      <w:r w:rsidR="00FB6876">
        <w:t>improve over time</w:t>
      </w:r>
      <w:r w:rsidR="004B2F02">
        <w:t>\cite{sh13}</w:t>
      </w:r>
      <w:r w:rsidR="009225C9" w:rsidRPr="004223A4">
        <w:t xml:space="preserve">. </w:t>
      </w:r>
      <w:r w:rsidR="00423433">
        <w:t>Consequently, a one-size-fits-all strategy, is not applicable for conducting successful information-seeking tasks that lead to the retrieval of resources individual users can read and understand. For this reason, Yum allows its users to provide optional feedback</w:t>
      </w:r>
      <w:r w:rsidR="00423433">
        <w:t xml:space="preserve"> determining </w:t>
      </w:r>
      <w:r w:rsidR="001D4ACD">
        <w:t>w</w:t>
      </w:r>
      <w:r w:rsidR="00E130C1" w:rsidRPr="004223A4">
        <w:t>hether the resource w</w:t>
      </w:r>
      <w:bookmarkStart w:id="1" w:name="_GoBack"/>
      <w:bookmarkEnd w:id="1"/>
      <w:r w:rsidR="00E130C1" w:rsidRPr="004223A4">
        <w:t xml:space="preserve">as too </w:t>
      </w:r>
      <w:r w:rsidR="001D4ACD">
        <w:t>“</w:t>
      </w:r>
      <w:r w:rsidR="00E130C1" w:rsidRPr="004223A4">
        <w:rPr>
          <w:i/>
        </w:rPr>
        <w:t>easy</w:t>
      </w:r>
      <w:r w:rsidR="001D4ACD">
        <w:rPr>
          <w:i/>
        </w:rPr>
        <w:t>”</w:t>
      </w:r>
      <w:r w:rsidR="00E130C1" w:rsidRPr="004223A4">
        <w:t xml:space="preserve">, </w:t>
      </w:r>
      <w:r w:rsidR="001D4ACD">
        <w:t>“</w:t>
      </w:r>
      <w:r w:rsidR="00E130C1" w:rsidRPr="004223A4">
        <w:rPr>
          <w:i/>
        </w:rPr>
        <w:t>OK</w:t>
      </w:r>
      <w:r w:rsidR="001D4ACD">
        <w:rPr>
          <w:i/>
        </w:rPr>
        <w:t>”</w:t>
      </w:r>
      <w:r w:rsidR="00E130C1" w:rsidRPr="004223A4">
        <w:t xml:space="preserve"> or </w:t>
      </w:r>
      <w:r w:rsidR="001D4ACD">
        <w:t>“</w:t>
      </w:r>
      <w:r w:rsidR="00E130C1" w:rsidRPr="004223A4">
        <w:t xml:space="preserve">too </w:t>
      </w:r>
      <w:r w:rsidR="00E130C1" w:rsidRPr="004223A4">
        <w:rPr>
          <w:i/>
        </w:rPr>
        <w:t>complex</w:t>
      </w:r>
      <w:r w:rsidR="001D4ACD">
        <w:rPr>
          <w:i/>
        </w:rPr>
        <w:t>”</w:t>
      </w:r>
      <w:r w:rsidR="00423433">
        <w:rPr>
          <w:i/>
        </w:rPr>
        <w:t xml:space="preserve"> </w:t>
      </w:r>
      <w:r w:rsidR="00423433" w:rsidRPr="00423433">
        <w:t>for them</w:t>
      </w:r>
      <w:r w:rsidR="00F62A38" w:rsidRPr="004223A4">
        <w:t xml:space="preserve">. This feedback is used to determine </w:t>
      </w:r>
      <w:r w:rsidR="004E0675">
        <w:t xml:space="preserve">and update </w:t>
      </w:r>
      <w:r w:rsidR="00F62A38" w:rsidRPr="004223A4">
        <w:t xml:space="preserve">the reading skills for each user so that the system can retrieve documents adequate to that level of readability. </w:t>
      </w:r>
    </w:p>
    <w:p w14:paraId="1C41ADFA" w14:textId="61AE2815" w:rsidR="00C3191A" w:rsidRDefault="001D4ACD" w:rsidP="00C3191A">
      <w:r>
        <w:t xml:space="preserve">The problem </w:t>
      </w:r>
      <w:r w:rsidR="003A4589">
        <w:t>of student</w:t>
      </w:r>
      <w:r w:rsidR="00891D63">
        <w:t>s</w:t>
      </w:r>
      <w:r w:rsidR="003A4589">
        <w:t>’ readability</w:t>
      </w:r>
      <w:r>
        <w:t xml:space="preserve"> prediction</w:t>
      </w:r>
      <w:r w:rsidR="00423433">
        <w:t xml:space="preserve"> and updating</w:t>
      </w:r>
      <w:r w:rsidR="003A4589">
        <w:t xml:space="preserve"> can be seen as a </w:t>
      </w:r>
      <w:r w:rsidR="0053153C">
        <w:t>constraint satisfaction</w:t>
      </w:r>
      <w:r w:rsidR="003A4589">
        <w:t xml:space="preserve"> </w:t>
      </w:r>
      <w:r w:rsidR="00B27766">
        <w:t xml:space="preserve">maximization </w:t>
      </w:r>
      <w:r w:rsidR="003A4589">
        <w:t>problem</w:t>
      </w:r>
      <w:r w:rsidR="00B27766">
        <w:t>, where e</w:t>
      </w:r>
      <w:r w:rsidR="003A4589">
        <w:t xml:space="preserve">ach feedback </w:t>
      </w:r>
      <w:r w:rsidR="003A4589" w:rsidRPr="003A4589">
        <w:rPr>
          <w:b/>
        </w:rPr>
        <w:t>f</w:t>
      </w:r>
      <w:r w:rsidR="003A4589">
        <w:rPr>
          <w:b/>
        </w:rPr>
        <w:t xml:space="preserve"> </w:t>
      </w:r>
      <w:r w:rsidR="003A4589" w:rsidRPr="003A4589">
        <w:t>produces a new constraint that needs to be sa</w:t>
      </w:r>
      <w:r w:rsidR="003A4589">
        <w:t>t</w:t>
      </w:r>
      <w:r w:rsidR="003A4589" w:rsidRPr="003A4589">
        <w:t>isfied</w:t>
      </w:r>
      <w:r w:rsidR="003A4589">
        <w:t xml:space="preserve"> by the readability of the student </w:t>
      </w:r>
      <w:r w:rsidR="003A4589" w:rsidRPr="003A4589">
        <w:rPr>
          <w:b/>
        </w:rPr>
        <w:t>s</w:t>
      </w:r>
      <w:r w:rsidR="00537751">
        <w:rPr>
          <w:b/>
        </w:rPr>
        <w:t xml:space="preserve">. </w:t>
      </w:r>
      <w:r w:rsidR="00537751" w:rsidRPr="00440876">
        <w:t xml:space="preserve">For example, </w:t>
      </w:r>
      <w:r w:rsidR="0053153C">
        <w:t xml:space="preserve">a </w:t>
      </w:r>
      <w:r w:rsidR="003A4589">
        <w:t xml:space="preserve">student giving a feedback of “too hard” to a document of readability level </w:t>
      </w:r>
      <w:r w:rsidR="007C0F93">
        <w:t>5</w:t>
      </w:r>
      <w:r w:rsidR="003A4589">
        <w:t xml:space="preserve"> would generate the constraint readability(</w:t>
      </w:r>
      <w:r w:rsidR="003A4589" w:rsidRPr="007B2BA6">
        <w:rPr>
          <w:b/>
        </w:rPr>
        <w:t>s</w:t>
      </w:r>
      <w:r w:rsidR="003A4589">
        <w:t xml:space="preserve">) &lt; </w:t>
      </w:r>
      <w:r w:rsidR="007C0F93">
        <w:t>5</w:t>
      </w:r>
      <w:r w:rsidR="00440876">
        <w:t xml:space="preserve"> stating that the readability of student </w:t>
      </w:r>
      <w:r w:rsidR="00440876" w:rsidRPr="00440876">
        <w:rPr>
          <w:b/>
        </w:rPr>
        <w:t>s</w:t>
      </w:r>
      <w:r w:rsidR="00440876">
        <w:t xml:space="preserve"> should be lower than </w:t>
      </w:r>
      <w:r w:rsidR="007C0F93">
        <w:t>5</w:t>
      </w:r>
      <w:r w:rsidR="003A4589">
        <w:t>.</w:t>
      </w:r>
      <w:r w:rsidR="00B27766">
        <w:t xml:space="preserve"> The predicted readability is the one that maximizes the amount of constraints satisfied. In case of multiple maximum values, the one that has the biggest distance to its </w:t>
      </w:r>
      <w:r w:rsidR="008309E9">
        <w:t>two (lower and upper) closest constraints is selected.</w:t>
      </w:r>
      <w:r w:rsidR="00C3191A" w:rsidRPr="00C3191A">
        <w:t xml:space="preserve"> </w:t>
      </w:r>
      <w:r w:rsidR="00C3191A">
        <w:t>Note that we also consider the time the resource was read by the student</w:t>
      </w:r>
      <w:r w:rsidR="007C0F93">
        <w:t>, decreasing the importance of the constraint the older it was</w:t>
      </w:r>
      <w:r w:rsidR="00C3191A">
        <w:t>. This permits Yum to prioritize recent feedback, and allow the readability prediction adapt to the student over time.</w:t>
      </w:r>
    </w:p>
    <w:p w14:paraId="2DC3271C" w14:textId="732C3D27" w:rsidR="008309E9" w:rsidRDefault="008309E9" w:rsidP="008309E9">
      <w:pPr>
        <w:jc w:val="both"/>
      </w:pPr>
    </w:p>
    <w:p w14:paraId="32C0306B" w14:textId="77777777" w:rsidR="003A4589" w:rsidRDefault="00B6098F" w:rsidP="008309E9">
      <w:pPr>
        <w:jc w:val="center"/>
      </w:pPr>
      <w:r>
        <w:rPr>
          <w:noProof/>
        </w:rPr>
        <w:drawing>
          <wp:inline distT="0" distB="0" distL="0" distR="0" wp14:anchorId="793D1F8D" wp14:editId="38F06EEA">
            <wp:extent cx="2628900" cy="1074420"/>
            <wp:effectExtent l="0" t="0" r="0" b="0"/>
            <wp:docPr id="1" name="Imagen 1" descr="C:\Users\Ion Madrazo\AppData\Local\Microsoft\Windows\INetCache\Content.Word\IMG_20160511_171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on Madrazo\AppData\Local\Microsoft\Windows\INetCache\Content.Word\IMG_20160511_171753.jpg"/>
                    <pic:cNvPicPr>
                      <a:picLocks noChangeAspect="1" noChangeArrowheads="1"/>
                    </pic:cNvPicPr>
                  </pic:nvPicPr>
                  <pic:blipFill>
                    <a:blip r:embed="rId4" cstate="print">
                      <a:extLst>
                        <a:ext uri="{28A0092B-C50C-407E-A947-70E740481C1C}">
                          <a14:useLocalDpi xmlns:a14="http://schemas.microsoft.com/office/drawing/2010/main" val="0"/>
                        </a:ext>
                      </a:extLst>
                    </a:blip>
                    <a:srcRect t="18147" b="27412"/>
                    <a:stretch>
                      <a:fillRect/>
                    </a:stretch>
                  </pic:blipFill>
                  <pic:spPr bwMode="auto">
                    <a:xfrm>
                      <a:off x="0" y="0"/>
                      <a:ext cx="2628900" cy="1074420"/>
                    </a:xfrm>
                    <a:prstGeom prst="rect">
                      <a:avLst/>
                    </a:prstGeom>
                    <a:noFill/>
                    <a:ln>
                      <a:noFill/>
                    </a:ln>
                  </pic:spPr>
                </pic:pic>
              </a:graphicData>
            </a:graphic>
          </wp:inline>
        </w:drawing>
      </w:r>
    </w:p>
    <w:p w14:paraId="120E4B25" w14:textId="67F78E0D" w:rsidR="008309E9" w:rsidRPr="00B6098F" w:rsidRDefault="008309E9" w:rsidP="00B6098F">
      <w:pPr>
        <w:jc w:val="both"/>
        <w:rPr>
          <w:sz w:val="20"/>
        </w:rPr>
      </w:pPr>
      <w:r w:rsidRPr="00B6098F">
        <w:rPr>
          <w:sz w:val="20"/>
        </w:rPr>
        <w:t xml:space="preserve">Where </w:t>
      </w:r>
      <w:r w:rsidRPr="00B6098F">
        <w:rPr>
          <w:b/>
          <w:sz w:val="20"/>
        </w:rPr>
        <w:t>r</w:t>
      </w:r>
      <w:r w:rsidR="003B1701">
        <w:rPr>
          <w:sz w:val="20"/>
        </w:rPr>
        <w:t xml:space="preserve"> is the </w:t>
      </w:r>
      <w:r w:rsidRPr="00B6098F">
        <w:rPr>
          <w:sz w:val="20"/>
        </w:rPr>
        <w:t>readability value</w:t>
      </w:r>
      <w:r w:rsidR="00B6098F" w:rsidRPr="00B6098F">
        <w:rPr>
          <w:sz w:val="20"/>
        </w:rPr>
        <w:t>,</w:t>
      </w:r>
      <w:r w:rsidRPr="00B6098F">
        <w:rPr>
          <w:sz w:val="20"/>
        </w:rPr>
        <w:t xml:space="preserve"> </w:t>
      </w:r>
      <w:r w:rsidRPr="00B6098F">
        <w:rPr>
          <w:b/>
          <w:sz w:val="20"/>
        </w:rPr>
        <w:t>ci</w:t>
      </w:r>
      <w:r w:rsidRPr="00B6098F">
        <w:rPr>
          <w:sz w:val="20"/>
        </w:rPr>
        <w:t xml:space="preserve"> is an individual constraint among </w:t>
      </w:r>
      <w:r w:rsidR="003B1701">
        <w:rPr>
          <w:sz w:val="20"/>
        </w:rPr>
        <w:t>the set C of constraints created based on the feedback provided on retrieved resources by a user</w:t>
      </w:r>
      <w:r w:rsidRPr="00B6098F">
        <w:rPr>
          <w:sz w:val="20"/>
        </w:rPr>
        <w:t xml:space="preserve"> </w:t>
      </w:r>
      <w:r w:rsidRPr="00B6098F">
        <w:rPr>
          <w:b/>
          <w:sz w:val="20"/>
        </w:rPr>
        <w:t>s</w:t>
      </w:r>
      <w:r w:rsidR="00B6098F" w:rsidRPr="00B6098F">
        <w:rPr>
          <w:sz w:val="20"/>
        </w:rPr>
        <w:t xml:space="preserve">, and </w:t>
      </w:r>
      <w:r w:rsidR="00B6098F" w:rsidRPr="00B6098F">
        <w:rPr>
          <w:b/>
          <w:sz w:val="20"/>
        </w:rPr>
        <w:t xml:space="preserve">f(ci) </w:t>
      </w:r>
      <w:r w:rsidR="00B6098F" w:rsidRPr="00B6098F">
        <w:rPr>
          <w:sz w:val="20"/>
        </w:rPr>
        <w:t xml:space="preserve">refers to how new the constraint is, starting at </w:t>
      </w:r>
      <w:r w:rsidR="007C0F93">
        <w:rPr>
          <w:sz w:val="20"/>
        </w:rPr>
        <w:t>9</w:t>
      </w:r>
      <w:r w:rsidR="00B6098F" w:rsidRPr="00B6098F">
        <w:rPr>
          <w:sz w:val="20"/>
        </w:rPr>
        <w:t xml:space="preserve"> is </w:t>
      </w:r>
      <w:r w:rsidR="00B6098F" w:rsidRPr="00B6098F">
        <w:rPr>
          <w:sz w:val="20"/>
        </w:rPr>
        <w:lastRenderedPageBreak/>
        <w:t xml:space="preserve">the constraint was created at this month, and getting reduced by one if for every month, ending in 0 if the constraint was created </w:t>
      </w:r>
      <w:r w:rsidR="007C0F93">
        <w:rPr>
          <w:sz w:val="20"/>
        </w:rPr>
        <w:t>outside the academic year</w:t>
      </w:r>
      <w:r w:rsidR="00B6098F" w:rsidRPr="00B6098F">
        <w:rPr>
          <w:sz w:val="20"/>
        </w:rPr>
        <w:t>.</w:t>
      </w:r>
    </w:p>
    <w:p w14:paraId="582614D0" w14:textId="0D9CB8EF" w:rsidR="001D4ACD" w:rsidRDefault="00B6098F" w:rsidP="00B6098F">
      <w:pPr>
        <w:jc w:val="both"/>
      </w:pPr>
      <w:r>
        <w:t>Furthermore, i</w:t>
      </w:r>
      <w:r w:rsidR="001D4ACD">
        <w:t>n order to avoid the cold start problem, where the student does not have any constraint to satisfy</w:t>
      </w:r>
      <w:r w:rsidR="00BC79FD">
        <w:t>, e</w:t>
      </w:r>
      <w:r w:rsidR="001D4ACD">
        <w:t xml:space="preserve">very student account is initialized with two constraints based on </w:t>
      </w:r>
      <w:r w:rsidR="008C407F">
        <w:t>the grade level of the student</w:t>
      </w:r>
      <w:r w:rsidR="007B2BA6">
        <w:t>.</w:t>
      </w:r>
      <w:r w:rsidR="008C407F">
        <w:t xml:space="preserve"> </w:t>
      </w:r>
      <w:r w:rsidR="007B2BA6">
        <w:t>T</w:t>
      </w:r>
      <w:r>
        <w:t>hose constraints are representative of one grade of deviation from the current grade of the student: readability(</w:t>
      </w:r>
      <w:r w:rsidRPr="007B2BA6">
        <w:rPr>
          <w:b/>
        </w:rPr>
        <w:t>s</w:t>
      </w:r>
      <w:r>
        <w:t>) &lt; grade(</w:t>
      </w:r>
      <w:r w:rsidRPr="007B2BA6">
        <w:rPr>
          <w:b/>
        </w:rPr>
        <w:t>s</w:t>
      </w:r>
      <w:r>
        <w:t>)+1 and readability(</w:t>
      </w:r>
      <w:r w:rsidRPr="007B2BA6">
        <w:rPr>
          <w:b/>
        </w:rPr>
        <w:t>s</w:t>
      </w:r>
      <w:r>
        <w:t>) &gt; grade(</w:t>
      </w:r>
      <w:r w:rsidRPr="007B2BA6">
        <w:rPr>
          <w:b/>
        </w:rPr>
        <w:t>s</w:t>
      </w:r>
      <w:r>
        <w:t>) -1. These constraints give a starting point to Yum, that will eventually be better adjusted when the student start using the environment.</w:t>
      </w:r>
      <w:r w:rsidR="00485606">
        <w:t xml:space="preserve"> This initialization takes place at the beginning of each academic year, however previous academic year readability prediction is used instead of the grade level if this data </w:t>
      </w:r>
      <w:r w:rsidR="00665CB2">
        <w:t>is</w:t>
      </w:r>
      <w:r w:rsidR="00485606">
        <w:t xml:space="preserve"> available.</w:t>
      </w:r>
    </w:p>
    <w:p w14:paraId="47F964AD" w14:textId="77777777" w:rsidR="001D4ACD" w:rsidRPr="004223A4" w:rsidRDefault="001D4ACD" w:rsidP="008309E9"/>
    <w:p w14:paraId="45981704" w14:textId="77777777" w:rsidR="00532039" w:rsidRPr="004223A4" w:rsidRDefault="001B573B" w:rsidP="0006799D">
      <w:pPr>
        <w:pStyle w:val="Ttulo1"/>
        <w:rPr>
          <w:u w:val="single"/>
        </w:rPr>
      </w:pPr>
      <w:r w:rsidRPr="004223A4">
        <w:t>Yum for teachers</w:t>
      </w:r>
    </w:p>
    <w:p w14:paraId="76B7C9F1" w14:textId="7BDCCC3A" w:rsidR="001222A9" w:rsidRPr="004223A4" w:rsidRDefault="000526C5" w:rsidP="006208C2">
      <w:pPr>
        <w:jc w:val="both"/>
      </w:pPr>
      <w:r w:rsidRPr="004223A4">
        <w:t>Children are not the only stakeholder</w:t>
      </w:r>
      <w:r w:rsidR="00024197">
        <w:t>s</w:t>
      </w:r>
      <w:r w:rsidRPr="004223A4">
        <w:t xml:space="preserve"> of Yum, </w:t>
      </w:r>
      <w:r w:rsidR="00024197">
        <w:t xml:space="preserve">since </w:t>
      </w:r>
      <w:r w:rsidRPr="004223A4">
        <w:t xml:space="preserve">teachers can also benefit of using it </w:t>
      </w:r>
      <w:r w:rsidR="007B2BA6">
        <w:t>within</w:t>
      </w:r>
      <w:r w:rsidR="00B6098F">
        <w:t xml:space="preserve"> the</w:t>
      </w:r>
      <w:r w:rsidRPr="004223A4">
        <w:t xml:space="preserve"> class environment. W</w:t>
      </w:r>
      <w:r w:rsidR="007431FC">
        <w:t>ork</w:t>
      </w:r>
      <w:r w:rsidRPr="004223A4">
        <w:t xml:space="preserve"> </w:t>
      </w:r>
      <w:r w:rsidR="00E13219" w:rsidRPr="004223A4">
        <w:t xml:space="preserve">setting </w:t>
      </w:r>
      <w:r w:rsidRPr="004223A4">
        <w:t>standards</w:t>
      </w:r>
      <w:r w:rsidR="00E13219" w:rsidRPr="004223A4">
        <w:t xml:space="preserve"> have changed from a vertical structure, where only the top individuals of the pyramid had to think critically and the lower parts just followed directions, to </w:t>
      </w:r>
      <w:r w:rsidR="00CF0BC9">
        <w:t xml:space="preserve">an </w:t>
      </w:r>
      <w:r w:rsidR="00E13219" w:rsidRPr="004223A4">
        <w:t xml:space="preserve">horizontal structure, where each individual is expected to collaborate with others and solve important problems using </w:t>
      </w:r>
      <w:r w:rsidR="00716FB4" w:rsidRPr="004223A4">
        <w:t>identification, searching, synthetizing, and communication skills \ref{leu13}.</w:t>
      </w:r>
      <w:r w:rsidR="006208C2" w:rsidRPr="004223A4">
        <w:t xml:space="preserve">  Given this change, education plans oriented to meet the new requirements of the current industry, such as the Common Core State Standards</w:t>
      </w:r>
      <w:r w:rsidR="00DF235F" w:rsidRPr="004223A4">
        <w:t xml:space="preserve"> (CCSS)</w:t>
      </w:r>
      <w:r w:rsidR="006208C2" w:rsidRPr="004223A4">
        <w:t xml:space="preserve"> Initiative</w:t>
      </w:r>
      <w:r w:rsidR="00C82510">
        <w:t>, have been developed</w:t>
      </w:r>
      <w:r w:rsidR="00DF235F" w:rsidRPr="004223A4">
        <w:t>.</w:t>
      </w:r>
      <w:r w:rsidR="006208C2" w:rsidRPr="004223A4">
        <w:t xml:space="preserve"> </w:t>
      </w:r>
      <w:r w:rsidR="00DF235F" w:rsidRPr="004223A4">
        <w:t>CCSS</w:t>
      </w:r>
      <w:r w:rsidR="006208C2" w:rsidRPr="004223A4">
        <w:t xml:space="preserve"> </w:t>
      </w:r>
      <w:r w:rsidR="007431FC">
        <w:t xml:space="preserve">requests </w:t>
      </w:r>
      <w:r w:rsidR="00DF235F" w:rsidRPr="004223A4">
        <w:t xml:space="preserve">educators to </w:t>
      </w:r>
      <w:r w:rsidR="006208C2" w:rsidRPr="004223A4">
        <w:t xml:space="preserve">make </w:t>
      </w:r>
      <w:r w:rsidR="00DF235F" w:rsidRPr="004223A4">
        <w:t>a</w:t>
      </w:r>
      <w:r w:rsidR="006208C2" w:rsidRPr="004223A4">
        <w:t xml:space="preserve">n emphasis on higher level thinking during reading and writing </w:t>
      </w:r>
      <w:r w:rsidR="00DF235F" w:rsidRPr="004223A4">
        <w:t>and focus on the acquisition of skills such as research and comprehension using digital tools</w:t>
      </w:r>
      <w:r w:rsidR="00B6098F">
        <w:t xml:space="preserve">, </w:t>
      </w:r>
      <w:r w:rsidR="00C92EEF">
        <w:t>such as</w:t>
      </w:r>
      <w:r w:rsidR="00DF235F" w:rsidRPr="004223A4">
        <w:t xml:space="preserve"> search engines</w:t>
      </w:r>
      <w:r w:rsidR="0006799D" w:rsidRPr="004223A4">
        <w:t>\ref{leu13}</w:t>
      </w:r>
      <w:r w:rsidR="00DF235F" w:rsidRPr="004223A4">
        <w:t>.</w:t>
      </w:r>
      <w:r w:rsidR="003443C3" w:rsidRPr="004223A4">
        <w:t xml:space="preserve"> Furthermore, educational studies \ref{kni15} showcase the benefit</w:t>
      </w:r>
      <w:r w:rsidR="00B6098F">
        <w:t xml:space="preserve"> of in class exercises such as </w:t>
      </w:r>
      <w:r w:rsidR="000B2BCC" w:rsidRPr="004223A4">
        <w:t xml:space="preserve"> </w:t>
      </w:r>
      <w:r w:rsidR="00221AD1">
        <w:t>exploratory ta</w:t>
      </w:r>
      <w:r w:rsidR="00221AD1">
        <w:t>l</w:t>
      </w:r>
      <w:r w:rsidR="001A330A">
        <w:t>k</w:t>
      </w:r>
      <w:r w:rsidR="00221AD1">
        <w:t>s</w:t>
      </w:r>
      <w:r w:rsidR="00725949" w:rsidRPr="004223A4">
        <w:t xml:space="preserve">, where students are asked to resolve a problem </w:t>
      </w:r>
      <w:r w:rsidR="001222A9" w:rsidRPr="004223A4">
        <w:t xml:space="preserve">in groups </w:t>
      </w:r>
      <w:r w:rsidR="00725949" w:rsidRPr="004223A4">
        <w:t xml:space="preserve">discussing information found in resources obtained using a search engine. Unfortunately, teachers </w:t>
      </w:r>
      <w:r w:rsidR="006258EC">
        <w:t xml:space="preserve">might </w:t>
      </w:r>
      <w:r w:rsidR="004C4DA9">
        <w:t xml:space="preserve">not be able to propose </w:t>
      </w:r>
      <w:r w:rsidR="00725949" w:rsidRPr="004223A4">
        <w:t xml:space="preserve"> such a task to their students and lead critical discussion</w:t>
      </w:r>
      <w:r w:rsidR="006258EC">
        <w:t>s</w:t>
      </w:r>
      <w:r w:rsidR="00725949" w:rsidRPr="004223A4">
        <w:t>, if students have problems using search engine</w:t>
      </w:r>
      <w:r w:rsidR="006258EC">
        <w:t>s</w:t>
      </w:r>
      <w:r w:rsidR="004C4DA9">
        <w:t xml:space="preserve">, whether that be struggling to </w:t>
      </w:r>
      <w:r w:rsidR="00725949" w:rsidRPr="004223A4">
        <w:t xml:space="preserve"> find the right query or </w:t>
      </w:r>
      <w:r w:rsidR="004C4DA9">
        <w:t xml:space="preserve">not being able to </w:t>
      </w:r>
      <w:r w:rsidR="00725949" w:rsidRPr="004223A4">
        <w:t xml:space="preserve"> understand the </w:t>
      </w:r>
      <w:r w:rsidR="003B6FBB" w:rsidRPr="004223A4">
        <w:t xml:space="preserve">retrieved documents </w:t>
      </w:r>
      <w:r w:rsidR="00CE5803" w:rsidRPr="004223A4">
        <w:t xml:space="preserve">due to their complexity. </w:t>
      </w:r>
      <w:r w:rsidR="001222A9" w:rsidRPr="004223A4">
        <w:t xml:space="preserve">YUm helps the teacher overcome those issues in class and focus </w:t>
      </w:r>
      <w:r w:rsidR="007431FC">
        <w:t>on the discussion</w:t>
      </w:r>
      <w:r w:rsidR="007431FC">
        <w:t>, rather than on the manner in which students should formulate queries? Or the type of results they access</w:t>
      </w:r>
      <w:r w:rsidR="001222A9" w:rsidRPr="004223A4">
        <w:t xml:space="preserve">. Furthermore, YUm </w:t>
      </w:r>
      <w:r w:rsidR="007171D3">
        <w:t>serves</w:t>
      </w:r>
      <w:r w:rsidR="001222A9" w:rsidRPr="004223A4">
        <w:t xml:space="preserve"> the teacher </w:t>
      </w:r>
      <w:r w:rsidR="007171D3">
        <w:t>as a</w:t>
      </w:r>
      <w:r w:rsidR="001222A9" w:rsidRPr="004223A4">
        <w:t xml:space="preserve"> monitoring tool that </w:t>
      </w:r>
      <w:r w:rsidR="007171D3">
        <w:t>allows</w:t>
      </w:r>
      <w:r w:rsidR="001222A9" w:rsidRPr="004223A4">
        <w:t xml:space="preserve"> to check how students are doing </w:t>
      </w:r>
      <w:r w:rsidR="007171D3">
        <w:t>based on the</w:t>
      </w:r>
      <w:r w:rsidR="001222A9" w:rsidRPr="004223A4">
        <w:t xml:space="preserve"> resources they have </w:t>
      </w:r>
      <w:r w:rsidR="00357C6B">
        <w:t>retrieved</w:t>
      </w:r>
      <w:r w:rsidR="007171D3">
        <w:t xml:space="preserve"> and </w:t>
      </w:r>
      <w:r w:rsidR="00357C6B">
        <w:t xml:space="preserve">given </w:t>
      </w:r>
      <w:r w:rsidR="007171D3">
        <w:t xml:space="preserve">feedback </w:t>
      </w:r>
      <w:r w:rsidR="000B2BCC" w:rsidRPr="004223A4">
        <w:t>so that he can give them assistance when needed.</w:t>
      </w:r>
      <w:r w:rsidR="001222A9" w:rsidRPr="004223A4">
        <w:t xml:space="preserve"> </w:t>
      </w:r>
      <w:r w:rsidR="0006799D" w:rsidRPr="004223A4">
        <w:t>Therefore, we think that YUm will not only facilitate learning when children use it for their information discovery assignments at home, but it will also help teacher</w:t>
      </w:r>
      <w:r w:rsidR="009A5C6F">
        <w:t>s</w:t>
      </w:r>
      <w:r w:rsidR="0006799D" w:rsidRPr="004223A4">
        <w:t xml:space="preserve"> </w:t>
      </w:r>
      <w:r w:rsidR="00D11572">
        <w:t>the</w:t>
      </w:r>
      <w:r w:rsidR="0006799D" w:rsidRPr="004223A4">
        <w:t xml:space="preserve"> class</w:t>
      </w:r>
      <w:r w:rsidR="00CF3C62">
        <w:t>room</w:t>
      </w:r>
      <w:r w:rsidR="00D11572">
        <w:t xml:space="preserve"> environment</w:t>
      </w:r>
      <w:r w:rsidR="0006799D" w:rsidRPr="004223A4">
        <w:t>.</w:t>
      </w:r>
    </w:p>
    <w:p w14:paraId="03CB2C6C" w14:textId="77777777" w:rsidR="001222A9" w:rsidRDefault="001222A9" w:rsidP="006208C2">
      <w:pPr>
        <w:jc w:val="both"/>
      </w:pPr>
    </w:p>
    <w:p w14:paraId="22B2E766" w14:textId="676DF767" w:rsidR="004B2F02" w:rsidRPr="004B2F02" w:rsidRDefault="004B2F02" w:rsidP="004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2F02">
        <w:rPr>
          <w:rFonts w:ascii="Courier New" w:eastAsia="Times New Roman" w:hAnsi="Courier New" w:cs="Courier New"/>
          <w:sz w:val="20"/>
          <w:szCs w:val="20"/>
        </w:rPr>
        <w:t>@article{sh13,</w:t>
      </w:r>
    </w:p>
    <w:p w14:paraId="44640474" w14:textId="77777777" w:rsidR="004B2F02" w:rsidRPr="004B2F02" w:rsidRDefault="004B2F02" w:rsidP="004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2F02">
        <w:rPr>
          <w:rFonts w:ascii="Courier New" w:eastAsia="Times New Roman" w:hAnsi="Courier New" w:cs="Courier New"/>
          <w:sz w:val="20"/>
          <w:szCs w:val="20"/>
        </w:rPr>
        <w:t xml:space="preserve">  title={Exploring gains in reading and mathematics achievement among regular and exceptional students using growth curve modeling},</w:t>
      </w:r>
    </w:p>
    <w:p w14:paraId="4C0BAC28" w14:textId="77777777" w:rsidR="004B2F02" w:rsidRPr="004B2F02" w:rsidRDefault="004B2F02" w:rsidP="004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2F02">
        <w:rPr>
          <w:rFonts w:ascii="Courier New" w:eastAsia="Times New Roman" w:hAnsi="Courier New" w:cs="Courier New"/>
          <w:sz w:val="20"/>
          <w:szCs w:val="20"/>
        </w:rPr>
        <w:t xml:space="preserve">  author={Shin, Tacksoo and Davison, Mark L and Long, Jeffrey D and Chan, Chi-Keung and Heistad, David},</w:t>
      </w:r>
    </w:p>
    <w:p w14:paraId="76D86873" w14:textId="77777777" w:rsidR="004B2F02" w:rsidRPr="004B2F02" w:rsidRDefault="004B2F02" w:rsidP="004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2F02">
        <w:rPr>
          <w:rFonts w:ascii="Courier New" w:eastAsia="Times New Roman" w:hAnsi="Courier New" w:cs="Courier New"/>
          <w:sz w:val="20"/>
          <w:szCs w:val="20"/>
        </w:rPr>
        <w:t xml:space="preserve">  journal={Learning and Individual Differences},</w:t>
      </w:r>
    </w:p>
    <w:p w14:paraId="672BEF86" w14:textId="77777777" w:rsidR="004B2F02" w:rsidRPr="004B2F02" w:rsidRDefault="004B2F02" w:rsidP="004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2F02">
        <w:rPr>
          <w:rFonts w:ascii="Courier New" w:eastAsia="Times New Roman" w:hAnsi="Courier New" w:cs="Courier New"/>
          <w:sz w:val="20"/>
          <w:szCs w:val="20"/>
        </w:rPr>
        <w:t xml:space="preserve">  volume={23},</w:t>
      </w:r>
    </w:p>
    <w:p w14:paraId="1B90C950" w14:textId="77777777" w:rsidR="004B2F02" w:rsidRPr="004B2F02" w:rsidRDefault="004B2F02" w:rsidP="004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2F02">
        <w:rPr>
          <w:rFonts w:ascii="Courier New" w:eastAsia="Times New Roman" w:hAnsi="Courier New" w:cs="Courier New"/>
          <w:sz w:val="20"/>
          <w:szCs w:val="20"/>
        </w:rPr>
        <w:t xml:space="preserve">  pages={92--100},</w:t>
      </w:r>
    </w:p>
    <w:p w14:paraId="1C87CF8A" w14:textId="77777777" w:rsidR="004B2F02" w:rsidRPr="004B2F02" w:rsidRDefault="004B2F02" w:rsidP="004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2F02">
        <w:rPr>
          <w:rFonts w:ascii="Courier New" w:eastAsia="Times New Roman" w:hAnsi="Courier New" w:cs="Courier New"/>
          <w:sz w:val="20"/>
          <w:szCs w:val="20"/>
        </w:rPr>
        <w:t xml:space="preserve">  year={2013},</w:t>
      </w:r>
    </w:p>
    <w:p w14:paraId="2131B3EE" w14:textId="77777777" w:rsidR="004B2F02" w:rsidRPr="004B2F02" w:rsidRDefault="004B2F02" w:rsidP="004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2F02">
        <w:rPr>
          <w:rFonts w:ascii="Courier New" w:eastAsia="Times New Roman" w:hAnsi="Courier New" w:cs="Courier New"/>
          <w:sz w:val="20"/>
          <w:szCs w:val="20"/>
        </w:rPr>
        <w:t xml:space="preserve">  publisher={Elsevier}</w:t>
      </w:r>
    </w:p>
    <w:p w14:paraId="0AD0804A" w14:textId="77777777" w:rsidR="004B2F02" w:rsidRPr="004B2F02" w:rsidRDefault="004B2F02" w:rsidP="004B2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2F02">
        <w:rPr>
          <w:rFonts w:ascii="Courier New" w:eastAsia="Times New Roman" w:hAnsi="Courier New" w:cs="Courier New"/>
          <w:sz w:val="20"/>
          <w:szCs w:val="20"/>
        </w:rPr>
        <w:t>}</w:t>
      </w:r>
    </w:p>
    <w:p w14:paraId="465326FF" w14:textId="77777777" w:rsidR="004B2F02" w:rsidRPr="004223A4" w:rsidRDefault="004B2F02" w:rsidP="006208C2">
      <w:pPr>
        <w:jc w:val="both"/>
      </w:pPr>
    </w:p>
    <w:p w14:paraId="2BB0EF4E" w14:textId="77777777" w:rsidR="00716FB4" w:rsidRPr="00716FB4" w:rsidRDefault="00716FB4" w:rsidP="00716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6FB4">
        <w:rPr>
          <w:rFonts w:ascii="Courier New" w:eastAsia="Times New Roman" w:hAnsi="Courier New" w:cs="Courier New"/>
          <w:sz w:val="20"/>
          <w:szCs w:val="20"/>
        </w:rPr>
        <w:t>@article{</w:t>
      </w:r>
      <w:r>
        <w:rPr>
          <w:rFonts w:ascii="Courier New" w:eastAsia="Times New Roman" w:hAnsi="Courier New" w:cs="Courier New"/>
          <w:sz w:val="20"/>
          <w:szCs w:val="20"/>
        </w:rPr>
        <w:t>leu13</w:t>
      </w:r>
      <w:r w:rsidRPr="00716FB4">
        <w:rPr>
          <w:rFonts w:ascii="Courier New" w:eastAsia="Times New Roman" w:hAnsi="Courier New" w:cs="Courier New"/>
          <w:sz w:val="20"/>
          <w:szCs w:val="20"/>
        </w:rPr>
        <w:t>,</w:t>
      </w:r>
    </w:p>
    <w:p w14:paraId="3DD95C20" w14:textId="77777777" w:rsidR="00716FB4" w:rsidRPr="00716FB4" w:rsidRDefault="00716FB4" w:rsidP="00716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6FB4">
        <w:rPr>
          <w:rFonts w:ascii="Courier New" w:eastAsia="Times New Roman" w:hAnsi="Courier New" w:cs="Courier New"/>
          <w:sz w:val="20"/>
          <w:szCs w:val="20"/>
        </w:rPr>
        <w:t xml:space="preserve">  title={The new literacies of online research and comprehension: Assessing and preparing students for the 21st century with Common Core State Standards},</w:t>
      </w:r>
    </w:p>
    <w:p w14:paraId="56B01AD4" w14:textId="77777777" w:rsidR="00716FB4" w:rsidRPr="00716FB4" w:rsidRDefault="00716FB4" w:rsidP="00716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6FB4">
        <w:rPr>
          <w:rFonts w:ascii="Courier New" w:eastAsia="Times New Roman" w:hAnsi="Courier New" w:cs="Courier New"/>
          <w:sz w:val="20"/>
          <w:szCs w:val="20"/>
        </w:rPr>
        <w:t xml:space="preserve">  author={Leu, Donald J and Forzani, Elena and Burlingame, Cheryl and Kulikowich, Jonna and Sedransk, Nell and Coiro, Julie and Kennedy, Clint},</w:t>
      </w:r>
    </w:p>
    <w:p w14:paraId="3D0223BD" w14:textId="77777777" w:rsidR="00716FB4" w:rsidRPr="00716FB4" w:rsidRDefault="00716FB4" w:rsidP="00716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6FB4">
        <w:rPr>
          <w:rFonts w:ascii="Courier New" w:eastAsia="Times New Roman" w:hAnsi="Courier New" w:cs="Courier New"/>
          <w:sz w:val="20"/>
          <w:szCs w:val="20"/>
        </w:rPr>
        <w:t xml:space="preserve">  journal={Quality reading instruction in the age of common core standards},</w:t>
      </w:r>
    </w:p>
    <w:p w14:paraId="1621D2A5" w14:textId="77777777" w:rsidR="00716FB4" w:rsidRPr="00716FB4" w:rsidRDefault="00716FB4" w:rsidP="00716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6FB4">
        <w:rPr>
          <w:rFonts w:ascii="Courier New" w:eastAsia="Times New Roman" w:hAnsi="Courier New" w:cs="Courier New"/>
          <w:sz w:val="20"/>
          <w:szCs w:val="20"/>
        </w:rPr>
        <w:t xml:space="preserve">  pages={219--236},</w:t>
      </w:r>
    </w:p>
    <w:p w14:paraId="2A9AB446" w14:textId="77777777" w:rsidR="00716FB4" w:rsidRPr="00716FB4" w:rsidRDefault="00716FB4" w:rsidP="00716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6FB4">
        <w:rPr>
          <w:rFonts w:ascii="Courier New" w:eastAsia="Times New Roman" w:hAnsi="Courier New" w:cs="Courier New"/>
          <w:sz w:val="20"/>
          <w:szCs w:val="20"/>
        </w:rPr>
        <w:t xml:space="preserve">  year={2013}</w:t>
      </w:r>
    </w:p>
    <w:p w14:paraId="0C029AFA" w14:textId="77777777" w:rsidR="00716FB4" w:rsidRPr="00716FB4" w:rsidRDefault="00716FB4" w:rsidP="00716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6FB4">
        <w:rPr>
          <w:rFonts w:ascii="Courier New" w:eastAsia="Times New Roman" w:hAnsi="Courier New" w:cs="Courier New"/>
          <w:sz w:val="20"/>
          <w:szCs w:val="20"/>
        </w:rPr>
        <w:t>}</w:t>
      </w:r>
    </w:p>
    <w:p w14:paraId="5B002F7A" w14:textId="1784FD75" w:rsidR="003443C3" w:rsidRDefault="003443C3" w:rsidP="003443C3">
      <w:pPr>
        <w:pStyle w:val="HTMLconformatoprevio"/>
      </w:pPr>
      <w:r>
        <w:t>@article{</w:t>
      </w:r>
      <w:r w:rsidR="001A330A">
        <w:t>kni15</w:t>
      </w:r>
      <w:r>
        <w:t>,</w:t>
      </w:r>
    </w:p>
    <w:p w14:paraId="312A402D" w14:textId="77777777" w:rsidR="003443C3" w:rsidRDefault="003443C3" w:rsidP="003443C3">
      <w:pPr>
        <w:pStyle w:val="HTMLconformatoprevio"/>
      </w:pPr>
      <w:r>
        <w:t xml:space="preserve">  title={The role of exploratory talk in classroom search engine tasks},</w:t>
      </w:r>
    </w:p>
    <w:p w14:paraId="3CECC48E" w14:textId="77777777" w:rsidR="003443C3" w:rsidRDefault="003443C3" w:rsidP="003443C3">
      <w:pPr>
        <w:pStyle w:val="HTMLconformatoprevio"/>
      </w:pPr>
      <w:r>
        <w:t xml:space="preserve">  author={Knight, Simon and Mercer, Neil},</w:t>
      </w:r>
    </w:p>
    <w:p w14:paraId="623D5CFE" w14:textId="77777777" w:rsidR="003443C3" w:rsidRDefault="003443C3" w:rsidP="003443C3">
      <w:pPr>
        <w:pStyle w:val="HTMLconformatoprevio"/>
      </w:pPr>
      <w:r>
        <w:t xml:space="preserve">  journal={Technology, Pedagogy and Education},</w:t>
      </w:r>
    </w:p>
    <w:p w14:paraId="67255B35" w14:textId="77777777" w:rsidR="003443C3" w:rsidRDefault="003443C3" w:rsidP="003443C3">
      <w:pPr>
        <w:pStyle w:val="HTMLconformatoprevio"/>
      </w:pPr>
      <w:r>
        <w:t xml:space="preserve">  volume={24},</w:t>
      </w:r>
    </w:p>
    <w:p w14:paraId="1F28DF6A" w14:textId="77777777" w:rsidR="003443C3" w:rsidRDefault="003443C3" w:rsidP="003443C3">
      <w:pPr>
        <w:pStyle w:val="HTMLconformatoprevio"/>
      </w:pPr>
      <w:r>
        <w:t xml:space="preserve">  number={3},</w:t>
      </w:r>
    </w:p>
    <w:p w14:paraId="7E0FB334" w14:textId="77777777" w:rsidR="003443C3" w:rsidRDefault="003443C3" w:rsidP="003443C3">
      <w:pPr>
        <w:pStyle w:val="HTMLconformatoprevio"/>
      </w:pPr>
      <w:r>
        <w:t xml:space="preserve">  pages={303--319},</w:t>
      </w:r>
    </w:p>
    <w:p w14:paraId="3B5ADFF5" w14:textId="77777777" w:rsidR="003443C3" w:rsidRDefault="003443C3" w:rsidP="003443C3">
      <w:pPr>
        <w:pStyle w:val="HTMLconformatoprevio"/>
      </w:pPr>
      <w:r>
        <w:t xml:space="preserve">  year={2015},</w:t>
      </w:r>
    </w:p>
    <w:p w14:paraId="284E7C78" w14:textId="77777777" w:rsidR="003443C3" w:rsidRDefault="003443C3" w:rsidP="003443C3">
      <w:pPr>
        <w:pStyle w:val="HTMLconformatoprevio"/>
      </w:pPr>
      <w:r>
        <w:t xml:space="preserve">  publisher={Taylor \&amp; Francis}</w:t>
      </w:r>
    </w:p>
    <w:p w14:paraId="6609BF7D" w14:textId="77777777" w:rsidR="003443C3" w:rsidRDefault="003443C3" w:rsidP="003443C3">
      <w:pPr>
        <w:pStyle w:val="HTMLconformatoprevio"/>
      </w:pPr>
      <w:r>
        <w:t>}</w:t>
      </w:r>
    </w:p>
    <w:p w14:paraId="602EE851" w14:textId="77777777" w:rsidR="00F61FF6" w:rsidRPr="00430937" w:rsidRDefault="00F61FF6" w:rsidP="00F61FF6">
      <w:pPr>
        <w:rPr>
          <w:sz w:val="20"/>
        </w:rPr>
      </w:pPr>
      <w:r w:rsidRPr="00430937">
        <w:rPr>
          <w:sz w:val="20"/>
        </w:rPr>
        <w:t>@incollection{Bil11,</w:t>
      </w:r>
    </w:p>
    <w:p w14:paraId="02934FE9" w14:textId="77777777" w:rsidR="00F61FF6" w:rsidRPr="00430937" w:rsidRDefault="00F61FF6" w:rsidP="00F61FF6">
      <w:pPr>
        <w:rPr>
          <w:sz w:val="20"/>
        </w:rPr>
      </w:pPr>
      <w:r w:rsidRPr="00430937">
        <w:rPr>
          <w:sz w:val="20"/>
        </w:rPr>
        <w:t xml:space="preserve">  title={Evaluating leading Web search engines on children's queries},</w:t>
      </w:r>
    </w:p>
    <w:p w14:paraId="686D4102" w14:textId="77777777" w:rsidR="00F61FF6" w:rsidRPr="00430937" w:rsidRDefault="00F61FF6" w:rsidP="00F61FF6">
      <w:pPr>
        <w:rPr>
          <w:sz w:val="20"/>
        </w:rPr>
      </w:pPr>
      <w:r w:rsidRPr="00430937">
        <w:rPr>
          <w:sz w:val="20"/>
        </w:rPr>
        <w:t xml:space="preserve">  author={Bilal, Dania and Ellis, Rebekah},</w:t>
      </w:r>
    </w:p>
    <w:p w14:paraId="4263DFBE" w14:textId="77777777" w:rsidR="00F61FF6" w:rsidRPr="00430937" w:rsidRDefault="00F61FF6" w:rsidP="00F61FF6">
      <w:pPr>
        <w:rPr>
          <w:sz w:val="20"/>
        </w:rPr>
      </w:pPr>
      <w:r w:rsidRPr="00430937">
        <w:rPr>
          <w:sz w:val="20"/>
        </w:rPr>
        <w:t xml:space="preserve">  booktitle={Human-Computer Interaction. Users and Applications},</w:t>
      </w:r>
    </w:p>
    <w:p w14:paraId="0C8B49BA" w14:textId="77777777" w:rsidR="00F61FF6" w:rsidRPr="00430937" w:rsidRDefault="00F61FF6" w:rsidP="00F61FF6">
      <w:pPr>
        <w:rPr>
          <w:sz w:val="20"/>
        </w:rPr>
      </w:pPr>
      <w:r w:rsidRPr="00430937">
        <w:rPr>
          <w:sz w:val="20"/>
        </w:rPr>
        <w:t xml:space="preserve">  pages={549--558},</w:t>
      </w:r>
    </w:p>
    <w:p w14:paraId="569825E8" w14:textId="77777777" w:rsidR="00F61FF6" w:rsidRPr="00430937" w:rsidRDefault="00F61FF6" w:rsidP="00F61FF6">
      <w:pPr>
        <w:rPr>
          <w:sz w:val="20"/>
        </w:rPr>
      </w:pPr>
      <w:r w:rsidRPr="00430937">
        <w:rPr>
          <w:sz w:val="20"/>
        </w:rPr>
        <w:t xml:space="preserve">  year={2011},</w:t>
      </w:r>
    </w:p>
    <w:p w14:paraId="25F31E1C" w14:textId="77777777" w:rsidR="00F61FF6" w:rsidRPr="00430937" w:rsidRDefault="00F61FF6" w:rsidP="00F61FF6">
      <w:pPr>
        <w:rPr>
          <w:sz w:val="20"/>
        </w:rPr>
      </w:pPr>
      <w:r w:rsidRPr="00430937">
        <w:rPr>
          <w:sz w:val="20"/>
        </w:rPr>
        <w:t xml:space="preserve">  publisher={Springer}</w:t>
      </w:r>
    </w:p>
    <w:p w14:paraId="1F040B95" w14:textId="7AD6D011" w:rsidR="00716FB4" w:rsidRPr="00430937" w:rsidRDefault="00F61FF6" w:rsidP="00F61FF6">
      <w:pPr>
        <w:rPr>
          <w:sz w:val="20"/>
        </w:rPr>
      </w:pPr>
      <w:r w:rsidRPr="00430937">
        <w:rPr>
          <w:sz w:val="20"/>
        </w:rPr>
        <w:t>}</w:t>
      </w:r>
    </w:p>
    <w:p w14:paraId="4DA5723D" w14:textId="77777777" w:rsidR="00F61FF6" w:rsidRPr="00430937" w:rsidRDefault="00F61FF6" w:rsidP="00F61FF6">
      <w:pPr>
        <w:rPr>
          <w:sz w:val="20"/>
        </w:rPr>
      </w:pPr>
      <w:r w:rsidRPr="00430937">
        <w:rPr>
          <w:sz w:val="20"/>
        </w:rPr>
        <w:t>@inproceedings{Dru09,</w:t>
      </w:r>
    </w:p>
    <w:p w14:paraId="5F1C5A36" w14:textId="77777777" w:rsidR="00F61FF6" w:rsidRPr="00430937" w:rsidRDefault="00F61FF6" w:rsidP="00F61FF6">
      <w:pPr>
        <w:rPr>
          <w:sz w:val="20"/>
        </w:rPr>
      </w:pPr>
      <w:r w:rsidRPr="00430937">
        <w:rPr>
          <w:sz w:val="20"/>
        </w:rPr>
        <w:t xml:space="preserve">  title={How children search the internet with keyword interfaces},</w:t>
      </w:r>
    </w:p>
    <w:p w14:paraId="5DBDB177" w14:textId="77777777" w:rsidR="00F61FF6" w:rsidRPr="00430937" w:rsidRDefault="00F61FF6" w:rsidP="00F61FF6">
      <w:pPr>
        <w:rPr>
          <w:sz w:val="20"/>
        </w:rPr>
      </w:pPr>
      <w:r w:rsidRPr="00430937">
        <w:rPr>
          <w:sz w:val="20"/>
        </w:rPr>
        <w:t xml:space="preserve">  author={Druin, Allison and Foss, Elizabeth and Hatley, Leshell and Golub, Evan and Guha, Mona Leigh and Fails, Jerry and Hutchinson, Hilary},</w:t>
      </w:r>
    </w:p>
    <w:p w14:paraId="514E18FE" w14:textId="77777777" w:rsidR="00F61FF6" w:rsidRPr="00430937" w:rsidRDefault="00F61FF6" w:rsidP="00F61FF6">
      <w:pPr>
        <w:rPr>
          <w:sz w:val="20"/>
        </w:rPr>
      </w:pPr>
      <w:r w:rsidRPr="00430937">
        <w:rPr>
          <w:sz w:val="20"/>
        </w:rPr>
        <w:t xml:space="preserve">  booktitle={SIGCHI},</w:t>
      </w:r>
    </w:p>
    <w:p w14:paraId="3C219E4B" w14:textId="77777777" w:rsidR="00F61FF6" w:rsidRPr="00430937" w:rsidRDefault="00F61FF6" w:rsidP="00F61FF6">
      <w:pPr>
        <w:rPr>
          <w:sz w:val="20"/>
        </w:rPr>
      </w:pPr>
      <w:r w:rsidRPr="00430937">
        <w:rPr>
          <w:sz w:val="20"/>
        </w:rPr>
        <w:t xml:space="preserve">  pages={89--96},</w:t>
      </w:r>
    </w:p>
    <w:p w14:paraId="70C26ACD" w14:textId="77777777" w:rsidR="00F61FF6" w:rsidRPr="00430937" w:rsidRDefault="00F61FF6" w:rsidP="00F61FF6">
      <w:pPr>
        <w:rPr>
          <w:sz w:val="20"/>
        </w:rPr>
      </w:pPr>
      <w:r w:rsidRPr="00430937">
        <w:rPr>
          <w:sz w:val="20"/>
        </w:rPr>
        <w:t xml:space="preserve">  year={2009},</w:t>
      </w:r>
    </w:p>
    <w:p w14:paraId="6D882638" w14:textId="77777777" w:rsidR="00F61FF6" w:rsidRPr="00430937" w:rsidRDefault="00F61FF6" w:rsidP="00F61FF6">
      <w:pPr>
        <w:rPr>
          <w:sz w:val="20"/>
        </w:rPr>
      </w:pPr>
      <w:r w:rsidRPr="00430937">
        <w:rPr>
          <w:sz w:val="20"/>
        </w:rPr>
        <w:t xml:space="preserve">  organization={ACM}</w:t>
      </w:r>
    </w:p>
    <w:p w14:paraId="22B867E3" w14:textId="1B2F13FA" w:rsidR="00F61FF6" w:rsidRPr="00430937" w:rsidRDefault="00F61FF6" w:rsidP="00F61FF6">
      <w:pPr>
        <w:rPr>
          <w:sz w:val="20"/>
        </w:rPr>
      </w:pPr>
      <w:r w:rsidRPr="00430937">
        <w:rPr>
          <w:sz w:val="20"/>
        </w:rPr>
        <w:t>}</w:t>
      </w:r>
    </w:p>
    <w:p w14:paraId="077093A7" w14:textId="77777777" w:rsidR="00F61FF6" w:rsidRPr="00430937" w:rsidRDefault="00F61FF6" w:rsidP="00F61FF6">
      <w:pPr>
        <w:rPr>
          <w:sz w:val="20"/>
        </w:rPr>
      </w:pPr>
      <w:r w:rsidRPr="00430937">
        <w:rPr>
          <w:sz w:val="20"/>
        </w:rPr>
        <w:t>@inproceedings{Sven,</w:t>
      </w:r>
    </w:p>
    <w:p w14:paraId="04DD1ADB" w14:textId="77777777" w:rsidR="00F61FF6" w:rsidRPr="00430937" w:rsidRDefault="00F61FF6" w:rsidP="00F61FF6">
      <w:pPr>
        <w:rPr>
          <w:sz w:val="20"/>
        </w:rPr>
      </w:pPr>
      <w:r w:rsidRPr="00430937">
        <w:rPr>
          <w:sz w:val="20"/>
        </w:rPr>
        <w:t xml:space="preserve">  title={``Is Sven Seven?": A Search Intent Module for Children},</w:t>
      </w:r>
    </w:p>
    <w:p w14:paraId="315BE4FA" w14:textId="77777777" w:rsidR="00F61FF6" w:rsidRPr="00430937" w:rsidRDefault="00F61FF6" w:rsidP="00F61FF6">
      <w:pPr>
        <w:rPr>
          <w:sz w:val="20"/>
        </w:rPr>
      </w:pPr>
      <w:r w:rsidRPr="00430937">
        <w:rPr>
          <w:sz w:val="20"/>
        </w:rPr>
        <w:lastRenderedPageBreak/>
        <w:t xml:space="preserve">  author={Dragovic, Nevena and Madrazo, Ion and Pera, Maria Soledad},</w:t>
      </w:r>
    </w:p>
    <w:p w14:paraId="2D6C251C" w14:textId="77777777" w:rsidR="00F61FF6" w:rsidRPr="00430937" w:rsidRDefault="00F61FF6" w:rsidP="00F61FF6">
      <w:pPr>
        <w:rPr>
          <w:sz w:val="20"/>
        </w:rPr>
      </w:pPr>
      <w:r w:rsidRPr="00430937">
        <w:rPr>
          <w:sz w:val="20"/>
        </w:rPr>
        <w:t xml:space="preserve">  booktitle={ACM SIGIR},</w:t>
      </w:r>
    </w:p>
    <w:p w14:paraId="28D8784B" w14:textId="77777777" w:rsidR="00F61FF6" w:rsidRPr="00430937" w:rsidRDefault="00F61FF6" w:rsidP="00F61FF6">
      <w:pPr>
        <w:rPr>
          <w:sz w:val="20"/>
        </w:rPr>
      </w:pPr>
      <w:r w:rsidRPr="00430937">
        <w:rPr>
          <w:sz w:val="20"/>
        </w:rPr>
        <w:t xml:space="preserve">  pages={},</w:t>
      </w:r>
    </w:p>
    <w:p w14:paraId="138B95EA" w14:textId="77777777" w:rsidR="00F61FF6" w:rsidRPr="00430937" w:rsidRDefault="00F61FF6" w:rsidP="00F61FF6">
      <w:pPr>
        <w:rPr>
          <w:sz w:val="20"/>
        </w:rPr>
      </w:pPr>
      <w:r w:rsidRPr="00430937">
        <w:rPr>
          <w:sz w:val="20"/>
        </w:rPr>
        <w:t xml:space="preserve">  year={2016}</w:t>
      </w:r>
    </w:p>
    <w:p w14:paraId="781E2B5E" w14:textId="6D02DC1D" w:rsidR="00F61FF6" w:rsidRDefault="00F61FF6" w:rsidP="00F61FF6">
      <w:pPr>
        <w:rPr>
          <w:sz w:val="20"/>
        </w:rPr>
      </w:pPr>
      <w:r w:rsidRPr="00430937">
        <w:rPr>
          <w:sz w:val="20"/>
        </w:rPr>
        <w:t>}</w:t>
      </w:r>
    </w:p>
    <w:p w14:paraId="0655DEB3" w14:textId="77777777" w:rsidR="007B2BA6" w:rsidRPr="007B2BA6" w:rsidRDefault="007B2BA6" w:rsidP="007B2BA6">
      <w:pPr>
        <w:rPr>
          <w:sz w:val="20"/>
        </w:rPr>
      </w:pPr>
      <w:r w:rsidRPr="007B2BA6">
        <w:rPr>
          <w:sz w:val="20"/>
        </w:rPr>
        <w:t>@article{Fle48,</w:t>
      </w:r>
    </w:p>
    <w:p w14:paraId="274D380B" w14:textId="77777777" w:rsidR="007B2BA6" w:rsidRPr="007B2BA6" w:rsidRDefault="007B2BA6" w:rsidP="007B2BA6">
      <w:pPr>
        <w:rPr>
          <w:sz w:val="20"/>
        </w:rPr>
      </w:pPr>
      <w:r w:rsidRPr="007B2BA6">
        <w:rPr>
          <w:sz w:val="20"/>
        </w:rPr>
        <w:t xml:space="preserve">  title={A new readability yardstick.},</w:t>
      </w:r>
    </w:p>
    <w:p w14:paraId="586BCE9E" w14:textId="77777777" w:rsidR="007B2BA6" w:rsidRPr="007B2BA6" w:rsidRDefault="007B2BA6" w:rsidP="007B2BA6">
      <w:pPr>
        <w:rPr>
          <w:sz w:val="20"/>
        </w:rPr>
      </w:pPr>
      <w:r w:rsidRPr="007B2BA6">
        <w:rPr>
          <w:sz w:val="20"/>
        </w:rPr>
        <w:t xml:space="preserve">  author={Flesch, Rudolph},</w:t>
      </w:r>
    </w:p>
    <w:p w14:paraId="3AE26E52" w14:textId="77777777" w:rsidR="007B2BA6" w:rsidRPr="007B2BA6" w:rsidRDefault="007B2BA6" w:rsidP="007B2BA6">
      <w:pPr>
        <w:rPr>
          <w:sz w:val="20"/>
        </w:rPr>
      </w:pPr>
      <w:r w:rsidRPr="007B2BA6">
        <w:rPr>
          <w:sz w:val="20"/>
        </w:rPr>
        <w:t xml:space="preserve">  journal={Journal of Applied Psychology},</w:t>
      </w:r>
    </w:p>
    <w:p w14:paraId="1BAF2159" w14:textId="77777777" w:rsidR="007B2BA6" w:rsidRPr="007B2BA6" w:rsidRDefault="007B2BA6" w:rsidP="007B2BA6">
      <w:pPr>
        <w:rPr>
          <w:sz w:val="20"/>
        </w:rPr>
      </w:pPr>
      <w:r w:rsidRPr="007B2BA6">
        <w:rPr>
          <w:sz w:val="20"/>
        </w:rPr>
        <w:t xml:space="preserve">  volume={32},</w:t>
      </w:r>
    </w:p>
    <w:p w14:paraId="289F19D7" w14:textId="77777777" w:rsidR="007B2BA6" w:rsidRPr="007B2BA6" w:rsidRDefault="007B2BA6" w:rsidP="007B2BA6">
      <w:pPr>
        <w:rPr>
          <w:sz w:val="20"/>
        </w:rPr>
      </w:pPr>
      <w:r w:rsidRPr="007B2BA6">
        <w:rPr>
          <w:sz w:val="20"/>
        </w:rPr>
        <w:t xml:space="preserve">  number={3},</w:t>
      </w:r>
    </w:p>
    <w:p w14:paraId="7AAF2405" w14:textId="77777777" w:rsidR="007B2BA6" w:rsidRPr="007B2BA6" w:rsidRDefault="007B2BA6" w:rsidP="007B2BA6">
      <w:pPr>
        <w:rPr>
          <w:sz w:val="20"/>
        </w:rPr>
      </w:pPr>
      <w:r w:rsidRPr="007B2BA6">
        <w:rPr>
          <w:sz w:val="20"/>
        </w:rPr>
        <w:t xml:space="preserve">  pages={221},</w:t>
      </w:r>
    </w:p>
    <w:p w14:paraId="2C05C8A2" w14:textId="77777777" w:rsidR="007B2BA6" w:rsidRPr="007B2BA6" w:rsidRDefault="007B2BA6" w:rsidP="007B2BA6">
      <w:pPr>
        <w:rPr>
          <w:sz w:val="20"/>
        </w:rPr>
      </w:pPr>
      <w:r w:rsidRPr="007B2BA6">
        <w:rPr>
          <w:sz w:val="20"/>
        </w:rPr>
        <w:t xml:space="preserve">  year={1948},</w:t>
      </w:r>
    </w:p>
    <w:p w14:paraId="74EEA938" w14:textId="77777777" w:rsidR="007B2BA6" w:rsidRPr="007B2BA6" w:rsidRDefault="007B2BA6" w:rsidP="007B2BA6">
      <w:pPr>
        <w:rPr>
          <w:sz w:val="20"/>
        </w:rPr>
      </w:pPr>
      <w:r w:rsidRPr="007B2BA6">
        <w:rPr>
          <w:sz w:val="20"/>
        </w:rPr>
        <w:t xml:space="preserve">  publisher={American Psychological Association}</w:t>
      </w:r>
    </w:p>
    <w:p w14:paraId="58D694F2" w14:textId="02DEB64B" w:rsidR="007B2BA6" w:rsidRPr="00430937" w:rsidRDefault="007B2BA6" w:rsidP="007B2BA6">
      <w:pPr>
        <w:rPr>
          <w:sz w:val="20"/>
        </w:rPr>
      </w:pPr>
      <w:r w:rsidRPr="007B2BA6">
        <w:rPr>
          <w:sz w:val="20"/>
        </w:rPr>
        <w:t>}</w:t>
      </w:r>
    </w:p>
    <w:sectPr w:rsidR="007B2BA6" w:rsidRPr="00430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on Madrazo Azpiazu">
    <w15:presenceInfo w15:providerId="Windows Live" w15:userId="eccd0b7415e535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22D"/>
    <w:rsid w:val="00024197"/>
    <w:rsid w:val="00040C04"/>
    <w:rsid w:val="000526C5"/>
    <w:rsid w:val="0006799D"/>
    <w:rsid w:val="00087075"/>
    <w:rsid w:val="000A2A0B"/>
    <w:rsid w:val="000B2BCC"/>
    <w:rsid w:val="000F55D2"/>
    <w:rsid w:val="001027F5"/>
    <w:rsid w:val="001205C1"/>
    <w:rsid w:val="001222A9"/>
    <w:rsid w:val="001330C7"/>
    <w:rsid w:val="00180C8B"/>
    <w:rsid w:val="001866EA"/>
    <w:rsid w:val="00186AB8"/>
    <w:rsid w:val="001A330A"/>
    <w:rsid w:val="001B08D4"/>
    <w:rsid w:val="001B573B"/>
    <w:rsid w:val="001C4E82"/>
    <w:rsid w:val="001D4ACD"/>
    <w:rsid w:val="001F3B61"/>
    <w:rsid w:val="00221AD1"/>
    <w:rsid w:val="00224321"/>
    <w:rsid w:val="00224B99"/>
    <w:rsid w:val="00241058"/>
    <w:rsid w:val="00244F76"/>
    <w:rsid w:val="00254C59"/>
    <w:rsid w:val="00256EF0"/>
    <w:rsid w:val="002B70F4"/>
    <w:rsid w:val="002C30CB"/>
    <w:rsid w:val="002D2AD6"/>
    <w:rsid w:val="002D2E02"/>
    <w:rsid w:val="002D37DA"/>
    <w:rsid w:val="00303544"/>
    <w:rsid w:val="00343C5B"/>
    <w:rsid w:val="003443C3"/>
    <w:rsid w:val="0035058B"/>
    <w:rsid w:val="00355331"/>
    <w:rsid w:val="00357C6B"/>
    <w:rsid w:val="003923AF"/>
    <w:rsid w:val="003A2B0D"/>
    <w:rsid w:val="003A4589"/>
    <w:rsid w:val="003B1701"/>
    <w:rsid w:val="003B6FBB"/>
    <w:rsid w:val="003D4DC3"/>
    <w:rsid w:val="003E182B"/>
    <w:rsid w:val="003E3F6E"/>
    <w:rsid w:val="003E77E9"/>
    <w:rsid w:val="003F1D07"/>
    <w:rsid w:val="004223A4"/>
    <w:rsid w:val="00423433"/>
    <w:rsid w:val="004272FC"/>
    <w:rsid w:val="00430937"/>
    <w:rsid w:val="00440876"/>
    <w:rsid w:val="00473529"/>
    <w:rsid w:val="00485606"/>
    <w:rsid w:val="004B2F02"/>
    <w:rsid w:val="004B353C"/>
    <w:rsid w:val="004C4681"/>
    <w:rsid w:val="004C4DA9"/>
    <w:rsid w:val="004E0675"/>
    <w:rsid w:val="005101ED"/>
    <w:rsid w:val="005109D2"/>
    <w:rsid w:val="0053153C"/>
    <w:rsid w:val="00532039"/>
    <w:rsid w:val="00537751"/>
    <w:rsid w:val="00537DC2"/>
    <w:rsid w:val="00567011"/>
    <w:rsid w:val="00574D50"/>
    <w:rsid w:val="005931C7"/>
    <w:rsid w:val="005A4620"/>
    <w:rsid w:val="005B1019"/>
    <w:rsid w:val="005B5DD9"/>
    <w:rsid w:val="005D251E"/>
    <w:rsid w:val="005D2BAB"/>
    <w:rsid w:val="005F506A"/>
    <w:rsid w:val="006042E9"/>
    <w:rsid w:val="006208C2"/>
    <w:rsid w:val="006258EC"/>
    <w:rsid w:val="00644B7D"/>
    <w:rsid w:val="00644DCC"/>
    <w:rsid w:val="00665CB2"/>
    <w:rsid w:val="00687898"/>
    <w:rsid w:val="006A6A2C"/>
    <w:rsid w:val="006C38C1"/>
    <w:rsid w:val="006D102D"/>
    <w:rsid w:val="006F0B6B"/>
    <w:rsid w:val="007160B9"/>
    <w:rsid w:val="00716FB4"/>
    <w:rsid w:val="007171D3"/>
    <w:rsid w:val="00725949"/>
    <w:rsid w:val="007431FC"/>
    <w:rsid w:val="007918F0"/>
    <w:rsid w:val="007B2BA6"/>
    <w:rsid w:val="007B3B80"/>
    <w:rsid w:val="007C0F93"/>
    <w:rsid w:val="007C1EDE"/>
    <w:rsid w:val="007D25AB"/>
    <w:rsid w:val="007D62B6"/>
    <w:rsid w:val="007E780B"/>
    <w:rsid w:val="007F0052"/>
    <w:rsid w:val="007F7A47"/>
    <w:rsid w:val="00816D09"/>
    <w:rsid w:val="00816EC5"/>
    <w:rsid w:val="008309E9"/>
    <w:rsid w:val="00850D34"/>
    <w:rsid w:val="00851485"/>
    <w:rsid w:val="00891D63"/>
    <w:rsid w:val="008C263D"/>
    <w:rsid w:val="008C407F"/>
    <w:rsid w:val="008C66BE"/>
    <w:rsid w:val="008C7189"/>
    <w:rsid w:val="008E0FA2"/>
    <w:rsid w:val="008F45DA"/>
    <w:rsid w:val="00903253"/>
    <w:rsid w:val="009225C9"/>
    <w:rsid w:val="009442BA"/>
    <w:rsid w:val="009522FB"/>
    <w:rsid w:val="00962941"/>
    <w:rsid w:val="0096592F"/>
    <w:rsid w:val="00986A5E"/>
    <w:rsid w:val="00996C96"/>
    <w:rsid w:val="009A5C6F"/>
    <w:rsid w:val="00A42DF6"/>
    <w:rsid w:val="00A42FA0"/>
    <w:rsid w:val="00A973BE"/>
    <w:rsid w:val="00AA0F71"/>
    <w:rsid w:val="00AE50EE"/>
    <w:rsid w:val="00AF54AB"/>
    <w:rsid w:val="00B27766"/>
    <w:rsid w:val="00B527E4"/>
    <w:rsid w:val="00B6098F"/>
    <w:rsid w:val="00BB47DC"/>
    <w:rsid w:val="00BC79FD"/>
    <w:rsid w:val="00BD36F8"/>
    <w:rsid w:val="00BE416E"/>
    <w:rsid w:val="00BF2ACA"/>
    <w:rsid w:val="00BF332A"/>
    <w:rsid w:val="00C15B3B"/>
    <w:rsid w:val="00C3191A"/>
    <w:rsid w:val="00C357BA"/>
    <w:rsid w:val="00C44B5A"/>
    <w:rsid w:val="00C60161"/>
    <w:rsid w:val="00C6222D"/>
    <w:rsid w:val="00C82510"/>
    <w:rsid w:val="00C8399D"/>
    <w:rsid w:val="00C92EEF"/>
    <w:rsid w:val="00CE5803"/>
    <w:rsid w:val="00CF07FD"/>
    <w:rsid w:val="00CF0A38"/>
    <w:rsid w:val="00CF0BC9"/>
    <w:rsid w:val="00CF3C62"/>
    <w:rsid w:val="00D0116D"/>
    <w:rsid w:val="00D014DC"/>
    <w:rsid w:val="00D01B6C"/>
    <w:rsid w:val="00D11572"/>
    <w:rsid w:val="00D16FCB"/>
    <w:rsid w:val="00D61F06"/>
    <w:rsid w:val="00D85976"/>
    <w:rsid w:val="00DB14DF"/>
    <w:rsid w:val="00DC7899"/>
    <w:rsid w:val="00DE1193"/>
    <w:rsid w:val="00DE5369"/>
    <w:rsid w:val="00DF235F"/>
    <w:rsid w:val="00E02633"/>
    <w:rsid w:val="00E130C1"/>
    <w:rsid w:val="00E13219"/>
    <w:rsid w:val="00E44B14"/>
    <w:rsid w:val="00E45FC7"/>
    <w:rsid w:val="00E57EA6"/>
    <w:rsid w:val="00E57F67"/>
    <w:rsid w:val="00E73CE0"/>
    <w:rsid w:val="00E94285"/>
    <w:rsid w:val="00EA6E2B"/>
    <w:rsid w:val="00EB53B8"/>
    <w:rsid w:val="00ED18AA"/>
    <w:rsid w:val="00EE1F9F"/>
    <w:rsid w:val="00EE3243"/>
    <w:rsid w:val="00F1176B"/>
    <w:rsid w:val="00F61FF6"/>
    <w:rsid w:val="00F62A38"/>
    <w:rsid w:val="00FA0528"/>
    <w:rsid w:val="00FB4EFA"/>
    <w:rsid w:val="00FB6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93BF8"/>
  <w15:chartTrackingRefBased/>
  <w15:docId w15:val="{E425D383-075E-4387-9A2E-E3AE1E951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942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866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428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866EA"/>
    <w:rPr>
      <w:rFonts w:asciiTheme="majorHAnsi" w:eastAsiaTheme="majorEastAsia" w:hAnsiTheme="majorHAnsi" w:cstheme="majorBidi"/>
      <w:color w:val="2E74B5" w:themeColor="accent1" w:themeShade="BF"/>
      <w:sz w:val="26"/>
      <w:szCs w:val="26"/>
    </w:rPr>
  </w:style>
  <w:style w:type="character" w:styleId="Refdecomentario">
    <w:name w:val="annotation reference"/>
    <w:basedOn w:val="Fuentedeprrafopredeter"/>
    <w:uiPriority w:val="99"/>
    <w:semiHidden/>
    <w:unhideWhenUsed/>
    <w:rsid w:val="00D0116D"/>
    <w:rPr>
      <w:sz w:val="16"/>
      <w:szCs w:val="16"/>
    </w:rPr>
  </w:style>
  <w:style w:type="paragraph" w:styleId="Textocomentario">
    <w:name w:val="annotation text"/>
    <w:basedOn w:val="Normal"/>
    <w:link w:val="TextocomentarioCar"/>
    <w:uiPriority w:val="99"/>
    <w:semiHidden/>
    <w:unhideWhenUsed/>
    <w:rsid w:val="00D011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116D"/>
    <w:rPr>
      <w:sz w:val="20"/>
      <w:szCs w:val="20"/>
    </w:rPr>
  </w:style>
  <w:style w:type="paragraph" w:styleId="Asuntodelcomentario">
    <w:name w:val="annotation subject"/>
    <w:basedOn w:val="Textocomentario"/>
    <w:next w:val="Textocomentario"/>
    <w:link w:val="AsuntodelcomentarioCar"/>
    <w:uiPriority w:val="99"/>
    <w:semiHidden/>
    <w:unhideWhenUsed/>
    <w:rsid w:val="00D0116D"/>
    <w:rPr>
      <w:b/>
      <w:bCs/>
    </w:rPr>
  </w:style>
  <w:style w:type="character" w:customStyle="1" w:styleId="AsuntodelcomentarioCar">
    <w:name w:val="Asunto del comentario Car"/>
    <w:basedOn w:val="TextocomentarioCar"/>
    <w:link w:val="Asuntodelcomentario"/>
    <w:uiPriority w:val="99"/>
    <w:semiHidden/>
    <w:rsid w:val="00D0116D"/>
    <w:rPr>
      <w:b/>
      <w:bCs/>
      <w:sz w:val="20"/>
      <w:szCs w:val="20"/>
    </w:rPr>
  </w:style>
  <w:style w:type="paragraph" w:styleId="Textodeglobo">
    <w:name w:val="Balloon Text"/>
    <w:basedOn w:val="Normal"/>
    <w:link w:val="TextodegloboCar"/>
    <w:uiPriority w:val="99"/>
    <w:semiHidden/>
    <w:unhideWhenUsed/>
    <w:rsid w:val="00D0116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116D"/>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716F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716F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086125">
      <w:bodyDiv w:val="1"/>
      <w:marLeft w:val="0"/>
      <w:marRight w:val="0"/>
      <w:marTop w:val="0"/>
      <w:marBottom w:val="0"/>
      <w:divBdr>
        <w:top w:val="none" w:sz="0" w:space="0" w:color="auto"/>
        <w:left w:val="none" w:sz="0" w:space="0" w:color="auto"/>
        <w:bottom w:val="none" w:sz="0" w:space="0" w:color="auto"/>
        <w:right w:val="none" w:sz="0" w:space="0" w:color="auto"/>
      </w:divBdr>
    </w:div>
    <w:div w:id="1609197545">
      <w:bodyDiv w:val="1"/>
      <w:marLeft w:val="0"/>
      <w:marRight w:val="0"/>
      <w:marTop w:val="0"/>
      <w:marBottom w:val="0"/>
      <w:divBdr>
        <w:top w:val="none" w:sz="0" w:space="0" w:color="auto"/>
        <w:left w:val="none" w:sz="0" w:space="0" w:color="auto"/>
        <w:bottom w:val="none" w:sz="0" w:space="0" w:color="auto"/>
        <w:right w:val="none" w:sz="0" w:space="0" w:color="auto"/>
      </w:divBdr>
    </w:div>
    <w:div w:id="190444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1962</TotalTime>
  <Pages>5</Pages>
  <Words>1784</Words>
  <Characters>10170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Madrazo Azpiazu</dc:creator>
  <cp:keywords/>
  <dc:description/>
  <cp:lastModifiedBy>Ion Madrazo Azpiazu</cp:lastModifiedBy>
  <cp:revision>106</cp:revision>
  <dcterms:created xsi:type="dcterms:W3CDTF">2016-04-29T15:31:00Z</dcterms:created>
  <dcterms:modified xsi:type="dcterms:W3CDTF">2016-05-12T20:59:00Z</dcterms:modified>
</cp:coreProperties>
</file>