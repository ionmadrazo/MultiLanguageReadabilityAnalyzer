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0607D" w14:textId="77777777" w:rsidR="002E1666" w:rsidRDefault="00C32620">
      <w:pPr>
        <w:spacing w:after="0" w:line="360" w:lineRule="auto"/>
        <w:jc w:val="both"/>
      </w:pPr>
      <w:r>
        <w:rPr>
          <w:rFonts w:cs="CMR9"/>
        </w:rPr>
        <w:t xml:space="preserve">K-12 students make use of online resources to satisfy their academic information needs on a daily basis.  </w:t>
      </w:r>
      <w:commentRangeStart w:id="0"/>
      <w:r>
        <w:rPr>
          <w:rFonts w:cs="CMR9"/>
        </w:rPr>
        <w:t>S</w:t>
      </w:r>
      <w:r>
        <w:t xml:space="preserve">earch engines are primary tools students turn for locating resources to enhance their learning process.  </w:t>
      </w:r>
      <w:commentRangeEnd w:id="0"/>
      <w:r w:rsidR="004373A4">
        <w:rPr>
          <w:rStyle w:val="Refdecomentario"/>
        </w:rPr>
        <w:commentReference w:id="0"/>
      </w:r>
      <w:r>
        <w:t xml:space="preserve">One of the main issues of this process is </w:t>
      </w:r>
      <w:ins w:id="1" w:author="Ion Madrazo Azpiazu" w:date="2016-05-16T12:12:00Z">
        <w:r w:rsidR="004373A4">
          <w:t xml:space="preserve">the </w:t>
        </w:r>
      </w:ins>
      <w:r>
        <w:t xml:space="preserve">lack of comprehension of retrieved materials due their inadequate readability levels, which </w:t>
      </w:r>
      <w:del w:id="2" w:author="Ion Madrazo Azpiazu" w:date="2016-05-16T12:14:00Z">
        <w:r w:rsidDel="004373A4">
          <w:delText xml:space="preserve">becomes </w:delText>
        </w:r>
      </w:del>
      <w:ins w:id="3" w:author="Ion Madrazo Azpiazu" w:date="2016-05-16T12:14:00Z">
        <w:r w:rsidR="004373A4">
          <w:t>can become</w:t>
        </w:r>
        <w:r w:rsidR="004373A4">
          <w:t xml:space="preserve"> </w:t>
        </w:r>
      </w:ins>
      <w:proofErr w:type="gramStart"/>
      <w:r>
        <w:t xml:space="preserve">discouraging </w:t>
      </w:r>
      <w:ins w:id="4" w:author="Ion Madrazo Azpiazu" w:date="2016-05-16T12:14:00Z">
        <w:r w:rsidR="004373A4">
          <w:t xml:space="preserve"> for</w:t>
        </w:r>
        <w:proofErr w:type="gramEnd"/>
        <w:r w:rsidR="004373A4">
          <w:t xml:space="preserve"> the student hindering the learning while using it.</w:t>
        </w:r>
      </w:ins>
      <w:del w:id="5" w:author="Ion Madrazo Azpiazu" w:date="2016-05-16T12:14:00Z">
        <w:r w:rsidDel="004373A4">
          <w:delText>and does not foster the learning among students</w:delText>
        </w:r>
      </w:del>
      <w:r>
        <w:t xml:space="preserve">. </w:t>
      </w:r>
      <w:ins w:id="6" w:author="Ion Madrazo Azpiazu" w:date="2016-05-16T12:14:00Z">
        <w:r w:rsidR="004373A4">
          <w:t xml:space="preserve">In this paper, </w:t>
        </w:r>
      </w:ins>
      <w:del w:id="7" w:author="Ion Madrazo Azpiazu" w:date="2016-05-16T12:15:00Z">
        <w:r w:rsidDel="004373A4">
          <w:rPr>
            <w:rFonts w:cs="CMR9"/>
          </w:rPr>
          <w:delText>W</w:delText>
        </w:r>
      </w:del>
      <w:ins w:id="8" w:author="Ion Madrazo Azpiazu" w:date="2016-05-16T12:15:00Z">
        <w:r w:rsidR="004373A4">
          <w:rPr>
            <w:rFonts w:cs="CMR9"/>
          </w:rPr>
          <w:t>w</w:t>
        </w:r>
      </w:ins>
      <w:r>
        <w:rPr>
          <w:rFonts w:cs="CMR9"/>
        </w:rPr>
        <w:t xml:space="preserve">e present </w:t>
      </w:r>
      <w:r>
        <w:rPr>
          <w:rFonts w:cs="CMTI9"/>
        </w:rPr>
        <w:t>YouUnderstood.me</w:t>
      </w:r>
      <w:r>
        <w:rPr>
          <w:rFonts w:cs="CMR9"/>
        </w:rPr>
        <w:t>, an enhanced web environment that makes use of a popular search en</w:t>
      </w:r>
      <w:r>
        <w:rPr>
          <w:rFonts w:cs="CMR9"/>
        </w:rPr>
        <w:t xml:space="preserve">gine together with different tools and techniques to create the synergy between students and educators, and help students in the information discovery tasks that foster the learning through reading process. </w:t>
      </w:r>
      <w:r>
        <w:rPr>
          <w:rFonts w:cs="CMTI9"/>
        </w:rPr>
        <w:t xml:space="preserve">YouUnderstood.me </w:t>
      </w:r>
      <w:r>
        <w:rPr>
          <w:rFonts w:cs="CMR9"/>
        </w:rPr>
        <w:t xml:space="preserve">offers: </w:t>
      </w:r>
      <w:commentRangeStart w:id="9"/>
      <w:r>
        <w:rPr>
          <w:rFonts w:cs="CMR9"/>
        </w:rPr>
        <w:t xml:space="preserve">(1) a search </w:t>
      </w:r>
      <w:del w:id="10" w:author="Ion Madrazo Azpiazu" w:date="2016-05-16T12:20:00Z">
        <w:r w:rsidDel="00C32620">
          <w:rPr>
            <w:rFonts w:cs="CMR9"/>
          </w:rPr>
          <w:delText xml:space="preserve">search </w:delText>
        </w:r>
      </w:del>
      <w:r>
        <w:rPr>
          <w:rFonts w:cs="CMR9"/>
        </w:rPr>
        <w:t>envi</w:t>
      </w:r>
      <w:r>
        <w:rPr>
          <w:rFonts w:cs="CMR9"/>
        </w:rPr>
        <w:t xml:space="preserve">ronment that: recognizes the search intent of the users, provides query suggestions that will potentially retrieve the most relevant resources, and retrieves documents with matching readability levels from different sources, and (2) a tracking module that </w:t>
      </w:r>
      <w:r>
        <w:rPr>
          <w:rFonts w:cs="CMR9"/>
        </w:rPr>
        <w:t xml:space="preserve">keeps records of students' feedback on retrieved results, </w:t>
      </w:r>
      <w:commentRangeEnd w:id="9"/>
      <w:r>
        <w:rPr>
          <w:rStyle w:val="Refdecomentario"/>
        </w:rPr>
        <w:commentReference w:id="9"/>
      </w:r>
      <w:r>
        <w:rPr>
          <w:rFonts w:cs="CMR9"/>
        </w:rPr>
        <w:t xml:space="preserve">in terms of degrees of comprehension accomplished, which in turn provides information to students and educators of the </w:t>
      </w:r>
      <w:del w:id="11" w:author="Ion Madrazo Azpiazu" w:date="2016-05-16T12:23:00Z">
        <w:r w:rsidDel="00C32620">
          <w:rPr>
            <w:rFonts w:cs="CMR9"/>
          </w:rPr>
          <w:delText xml:space="preserve">change </w:delText>
        </w:r>
      </w:del>
      <w:ins w:id="12" w:author="Ion Madrazo Azpiazu" w:date="2016-05-16T12:23:00Z">
        <w:r>
          <w:rPr>
            <w:rFonts w:cs="CMR9"/>
          </w:rPr>
          <w:t>improvement</w:t>
        </w:r>
        <w:r>
          <w:rPr>
            <w:rFonts w:cs="CMR9"/>
          </w:rPr>
          <w:t xml:space="preserve"> </w:t>
        </w:r>
      </w:ins>
      <w:r>
        <w:rPr>
          <w:rFonts w:cs="CMR9"/>
        </w:rPr>
        <w:t xml:space="preserve">in readability levels of each individual student over time. To the best </w:t>
      </w:r>
      <w:r>
        <w:rPr>
          <w:rFonts w:cs="CMR9"/>
        </w:rPr>
        <w:t>of our knowledge, YouUnderstood.me is the first search environment specifically designed for educational purposes that simultaneously aids both teachers and students in dealing with personalized online searches.</w:t>
      </w:r>
      <w:bookmarkStart w:id="13" w:name="_GoBack"/>
      <w:bookmarkEnd w:id="13"/>
    </w:p>
    <w:sectPr w:rsidR="002E166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on Madrazo Azpiazu" w:date="2016-05-16T12:11:00Z" w:initials="IMA">
    <w:p w14:paraId="51B708F6" w14:textId="77777777" w:rsidR="004373A4" w:rsidRDefault="004373A4">
      <w:pPr>
        <w:pStyle w:val="Textocomentario"/>
      </w:pPr>
      <w:r>
        <w:rPr>
          <w:rStyle w:val="Refdecomentario"/>
        </w:rPr>
        <w:annotationRef/>
      </w:r>
      <w:r>
        <w:t>I think you have two separate things here. The second in not the objective of the first</w:t>
      </w:r>
    </w:p>
  </w:comment>
  <w:comment w:id="9" w:author="Ion Madrazo Azpiazu" w:date="2016-05-16T12:23:00Z" w:initials="IMA">
    <w:p w14:paraId="75DF9683" w14:textId="77777777" w:rsidR="00C32620" w:rsidRDefault="00C32620">
      <w:pPr>
        <w:pStyle w:val="Textocomentario"/>
      </w:pPr>
      <w:r>
        <w:rPr>
          <w:rStyle w:val="Refdecomentario"/>
        </w:rPr>
        <w:annotationRef/>
      </w:r>
      <w:r>
        <w:t>I found hard to follow this part, it needs better structure, because I even thought that you were missing numbers in between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B708F6" w15:done="0"/>
  <w15:commentEx w15:paraId="75DF96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9">
    <w:panose1 w:val="00000000000000000000"/>
    <w:charset w:val="00"/>
    <w:family w:val="roman"/>
    <w:notTrueType/>
    <w:pitch w:val="default"/>
  </w:font>
  <w:font w:name="CMTI9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on Madrazo Azpiazu">
    <w15:presenceInfo w15:providerId="Windows Live" w15:userId="eccd0b7415e535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66"/>
    <w:rsid w:val="002E1666"/>
    <w:rsid w:val="004373A4"/>
    <w:rsid w:val="00C3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27DC"/>
  <w15:docId w15:val="{A04D1657-B334-49E4-9490-08A19E5C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466AC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D3173C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D3173C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D3173C"/>
    <w:rPr>
      <w:b/>
      <w:bCs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466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D3173C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D3173C"/>
    <w:rPr>
      <w:b/>
      <w:bCs/>
    </w:rPr>
  </w:style>
  <w:style w:type="paragraph" w:customStyle="1" w:styleId="Quotations">
    <w:name w:val="Quotations"/>
    <w:basedOn w:val="Normal"/>
    <w:qFormat/>
  </w:style>
  <w:style w:type="paragraph" w:styleId="Puesto">
    <w:name w:val="Title"/>
    <w:basedOn w:val="Heading"/>
    <w:qFormat/>
  </w:style>
  <w:style w:type="paragraph" w:styleId="Subttulo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Nevena Dragovic</dc:creator>
  <cp:lastModifiedBy>Ion Madrazo Azpiazu</cp:lastModifiedBy>
  <cp:revision>6</cp:revision>
  <dcterms:created xsi:type="dcterms:W3CDTF">2016-05-16T02:32:00Z</dcterms:created>
  <dcterms:modified xsi:type="dcterms:W3CDTF">2016-05-16T18:26:00Z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