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A986C" w14:textId="10C8D1FB" w:rsidR="00597B30" w:rsidRPr="000E517D" w:rsidRDefault="00597B30" w:rsidP="00D93344">
      <w:pPr>
        <w:jc w:val="both"/>
        <w:rPr>
          <w:b/>
          <w:sz w:val="28"/>
        </w:rPr>
      </w:pPr>
      <w:r w:rsidRPr="000E517D">
        <w:rPr>
          <w:b/>
          <w:sz w:val="28"/>
        </w:rPr>
        <w:t xml:space="preserve">4. Initial </w:t>
      </w:r>
      <w:r w:rsidR="00505C4B">
        <w:rPr>
          <w:b/>
          <w:sz w:val="28"/>
        </w:rPr>
        <w:t>Study</w:t>
      </w:r>
    </w:p>
    <w:p w14:paraId="558428A0" w14:textId="5B74C73E" w:rsidR="0096431A" w:rsidRDefault="00C4480F" w:rsidP="00D93344">
      <w:pPr>
        <w:jc w:val="both"/>
      </w:pPr>
      <w:r>
        <w:t>In this section we detail the results of</w:t>
      </w:r>
      <w:r w:rsidR="000518FE">
        <w:t xml:space="preserve"> an</w:t>
      </w:r>
      <w:r>
        <w:t xml:space="preserve"> initial </w:t>
      </w:r>
      <w:r w:rsidR="000518FE">
        <w:t>study</w:t>
      </w:r>
      <w:r w:rsidR="004608D3">
        <w:t xml:space="preserve"> </w:t>
      </w:r>
      <w:r>
        <w:t xml:space="preserve">conducted for validating the performance of </w:t>
      </w:r>
      <w:r w:rsidR="006352BA">
        <w:t>Yum</w:t>
      </w:r>
      <w:r>
        <w:t xml:space="preserve">. </w:t>
      </w:r>
      <w:r w:rsidR="006352BA">
        <w:t>Yum</w:t>
      </w:r>
      <w:r w:rsidR="00D93344">
        <w:t xml:space="preserve"> is more than a search engine </w:t>
      </w:r>
      <w:r w:rsidR="00505C4B">
        <w:t xml:space="preserve">for </w:t>
      </w:r>
      <w:r w:rsidR="00D93344">
        <w:t xml:space="preserve">children, </w:t>
      </w:r>
      <w:r w:rsidR="0096431A">
        <w:t xml:space="preserve">instead, </w:t>
      </w:r>
      <w:r w:rsidR="00597B30">
        <w:t>it</w:t>
      </w:r>
      <w:r w:rsidR="0096431A">
        <w:t xml:space="preserve"> is an enhanced web search environment that</w:t>
      </w:r>
      <w:r w:rsidR="00597B30">
        <w:t xml:space="preserve"> </w:t>
      </w:r>
      <w:r w:rsidR="00D93344">
        <w:t>incorporat</w:t>
      </w:r>
      <w:r w:rsidR="00597B30">
        <w:t>e</w:t>
      </w:r>
      <w:r w:rsidR="001778CD">
        <w:t>s</w:t>
      </w:r>
      <w:r w:rsidR="00D93344">
        <w:t xml:space="preserve"> features oriented to </w:t>
      </w:r>
      <w:r w:rsidR="00597B30">
        <w:t xml:space="preserve">facilitate and </w:t>
      </w:r>
      <w:r w:rsidR="00505C4B">
        <w:t xml:space="preserve">foster </w:t>
      </w:r>
      <w:r w:rsidR="00D93344">
        <w:t>learning</w:t>
      </w:r>
      <w:r w:rsidR="00505BAD">
        <w:t>. Therefore,</w:t>
      </w:r>
      <w:r w:rsidR="00597B30">
        <w:t xml:space="preserve"> in this initial assessment we focus on demonstrating the need and effectiveness</w:t>
      </w:r>
      <w:r w:rsidR="006C7E90">
        <w:t xml:space="preserve"> for </w:t>
      </w:r>
      <w:r w:rsidR="00505C4B">
        <w:t>this environment.</w:t>
      </w:r>
    </w:p>
    <w:p w14:paraId="49F63289" w14:textId="06C0054E" w:rsidR="005C2F68" w:rsidRDefault="0096431A" w:rsidP="00D93344">
      <w:pPr>
        <w:jc w:val="both"/>
      </w:pPr>
      <w:r>
        <w:t xml:space="preserve">We examine </w:t>
      </w:r>
      <w:r w:rsidR="00C4480F">
        <w:t xml:space="preserve">YouUnderstoodMe </w:t>
      </w:r>
      <w:r>
        <w:t xml:space="preserve">as well as </w:t>
      </w:r>
      <w:r w:rsidR="00597B30">
        <w:t xml:space="preserve">a number of </w:t>
      </w:r>
      <w:r w:rsidR="004F0DBF">
        <w:t>popular search engines oriented to children</w:t>
      </w:r>
      <w:r>
        <w:t xml:space="preserve">: </w:t>
      </w:r>
      <w:r w:rsidR="005C2F68">
        <w:t xml:space="preserve"> Kiddle \footnote{</w:t>
      </w:r>
      <w:r w:rsidR="005C2F68" w:rsidRPr="005C2F68">
        <w:t xml:space="preserve"> </w:t>
      </w:r>
      <w:hyperlink r:id="rId8" w:history="1">
        <w:r w:rsidR="005C2F68" w:rsidRPr="00B44294">
          <w:rPr>
            <w:rStyle w:val="Hipervnculo"/>
          </w:rPr>
          <w:t>http://www.kiddle.co/</w:t>
        </w:r>
      </w:hyperlink>
      <w:r w:rsidR="005C2F68">
        <w:t>}, KidRex \footnote{</w:t>
      </w:r>
      <w:r w:rsidR="005C2F68" w:rsidRPr="005C2F68">
        <w:t>http://www.kidrex.org/</w:t>
      </w:r>
      <w:r w:rsidR="005C2F68">
        <w:t>}, SafeSearchKids \footnote{</w:t>
      </w:r>
      <w:r w:rsidR="005C2F68" w:rsidRPr="005C2F68">
        <w:t xml:space="preserve"> </w:t>
      </w:r>
      <w:hyperlink r:id="rId9" w:history="1">
        <w:r w:rsidR="005C2F68" w:rsidRPr="00B44294">
          <w:rPr>
            <w:rStyle w:val="Hipervnculo"/>
          </w:rPr>
          <w:t>http://www.safesearchkids.com/</w:t>
        </w:r>
      </w:hyperlink>
      <w:r w:rsidR="005C2F68">
        <w:t>} and Gogoolingans \footnote{</w:t>
      </w:r>
      <w:hyperlink r:id="rId10" w:history="1">
        <w:r w:rsidR="00A821C0" w:rsidRPr="0025281B">
          <w:rPr>
            <w:rStyle w:val="Hipervnculo"/>
          </w:rPr>
          <w:t>http://www.gogooligans.com</w:t>
        </w:r>
      </w:hyperlink>
      <w:r w:rsidR="00BD6442">
        <w:t>}</w:t>
      </w:r>
      <w:r w:rsidR="004F0DBF">
        <w:t xml:space="preserve">. </w:t>
      </w:r>
      <w:r>
        <w:t>Given that</w:t>
      </w:r>
      <w:r w:rsidR="00D73D10">
        <w:t>, as previously stated,</w:t>
      </w:r>
      <w:r>
        <w:t xml:space="preserve"> studies</w:t>
      </w:r>
      <w:r w:rsidR="005C2F68">
        <w:t xml:space="preserve"> </w:t>
      </w:r>
      <w:r w:rsidR="00424027">
        <w:t>show</w:t>
      </w:r>
      <w:r w:rsidR="004F0DBF">
        <w:t xml:space="preserve"> that </w:t>
      </w:r>
      <w:r w:rsidR="00424027">
        <w:t>children tend to prefer popular search engines</w:t>
      </w:r>
      <w:r>
        <w:t>,</w:t>
      </w:r>
      <w:r w:rsidR="004F6146">
        <w:t xml:space="preserve"> such as Google or Bing</w:t>
      </w:r>
      <w:r>
        <w:t xml:space="preserve"> to perform their information-seeking tasks</w:t>
      </w:r>
      <w:r w:rsidR="00D8260E">
        <w:t>\cite{bil13}</w:t>
      </w:r>
      <w:r w:rsidR="00DB19F4">
        <w:t>,</w:t>
      </w:r>
      <w:r>
        <w:t xml:space="preserve"> even if these engines target a </w:t>
      </w:r>
      <w:r w:rsidR="00424027">
        <w:t>more general</w:t>
      </w:r>
      <w:r w:rsidR="00597B30">
        <w:t xml:space="preserve"> audience,</w:t>
      </w:r>
      <w:r w:rsidR="00684E2B">
        <w:t xml:space="preserve"> </w:t>
      </w:r>
      <w:r w:rsidR="00597B30">
        <w:t xml:space="preserve">we also </w:t>
      </w:r>
      <w:r w:rsidR="00424027">
        <w:t xml:space="preserve">include Google in our </w:t>
      </w:r>
      <w:r>
        <w:t>analysis</w:t>
      </w:r>
      <w:r w:rsidR="00424027">
        <w:t xml:space="preserve">. </w:t>
      </w:r>
    </w:p>
    <w:p w14:paraId="11096D02" w14:textId="68B5F1B5" w:rsidR="005C2F68" w:rsidRDefault="00597B30" w:rsidP="00D93344">
      <w:pPr>
        <w:jc w:val="both"/>
      </w:pPr>
      <w:r>
        <w:t xml:space="preserve">Due to the lack of benchmark datasets available for evaluating search-related tools focused on young users, </w:t>
      </w:r>
      <w:r w:rsidR="005C2F68" w:rsidRPr="005C2F68">
        <w:t>we collected our own sample of queries written by children</w:t>
      </w:r>
      <w:r w:rsidR="0096431A">
        <w:t xml:space="preserve">, which we </w:t>
      </w:r>
      <w:r w:rsidR="005A76DB">
        <w:t>denoted ChildrenQS (Children query sample)</w:t>
      </w:r>
      <w:r w:rsidR="005E33B4">
        <w:t>. This sample includes</w:t>
      </w:r>
      <w:r w:rsidR="002740D4">
        <w:t xml:space="preserve"> 300 unique queries written by 50 children between the ages of 6 and 13</w:t>
      </w:r>
      <w:r w:rsidR="005C2F68" w:rsidRPr="005C2F68">
        <w:t xml:space="preserve">. </w:t>
      </w:r>
      <w:r w:rsidR="0096431A">
        <w:t xml:space="preserve">In creating </w:t>
      </w:r>
      <w:r w:rsidR="005A76DB">
        <w:t>ChildrenQS</w:t>
      </w:r>
      <w:r w:rsidR="002740D4">
        <w:t>, we asked</w:t>
      </w:r>
      <w:r w:rsidR="005C2F68" w:rsidRPr="005C2F68">
        <w:t xml:space="preserve"> various </w:t>
      </w:r>
      <w:commentRangeStart w:id="0"/>
      <w:r w:rsidR="005C2F68" w:rsidRPr="005C2F68">
        <w:t>K-</w:t>
      </w:r>
      <w:r w:rsidR="00D8260E">
        <w:t>9</w:t>
      </w:r>
      <w:r w:rsidR="00D8260E" w:rsidRPr="005C2F68">
        <w:t xml:space="preserve"> </w:t>
      </w:r>
      <w:commentRangeEnd w:id="0"/>
      <w:r w:rsidR="004F6146">
        <w:rPr>
          <w:rStyle w:val="Refdecomentario"/>
        </w:rPr>
        <w:commentReference w:id="0"/>
      </w:r>
      <w:r w:rsidR="005C2F68" w:rsidRPr="005C2F68">
        <w:t xml:space="preserve">teachers in the Idaho (USA) area to propose their students an information discovery task for which the students had to create queries. </w:t>
      </w:r>
    </w:p>
    <w:p w14:paraId="31A791A3" w14:textId="269BF0A1" w:rsidR="0024030E" w:rsidRDefault="00BB15C8" w:rsidP="00D93344">
      <w:pPr>
        <w:jc w:val="both"/>
      </w:pPr>
      <w:r>
        <w:t xml:space="preserve">We submitted </w:t>
      </w:r>
      <w:r w:rsidR="00D16EC1" w:rsidRPr="00D73D10">
        <w:rPr>
          <w:highlight w:val="yellow"/>
        </w:rPr>
        <w:t>YY</w:t>
      </w:r>
      <w:r w:rsidR="00D16EC1">
        <w:t xml:space="preserve"> queries (randomly-sampled from</w:t>
      </w:r>
      <w:r w:rsidR="005A76DB" w:rsidRPr="005A76DB">
        <w:t xml:space="preserve"> </w:t>
      </w:r>
      <w:r w:rsidR="005A76DB">
        <w:t>ChildrenQS</w:t>
      </w:r>
      <w:r w:rsidR="00D16EC1">
        <w:t xml:space="preserve">) </w:t>
      </w:r>
      <w:r>
        <w:t xml:space="preserve">to each of the search engines </w:t>
      </w:r>
      <w:r w:rsidR="00D16EC1">
        <w:t xml:space="preserve">considered in this study </w:t>
      </w:r>
      <w:r>
        <w:t xml:space="preserve">and </w:t>
      </w:r>
      <w:r w:rsidR="003733F7">
        <w:t>examine</w:t>
      </w:r>
      <w:r w:rsidR="00C40B98">
        <w:t>d</w:t>
      </w:r>
      <w:r w:rsidR="003733F7">
        <w:t xml:space="preserve"> </w:t>
      </w:r>
      <w:r w:rsidR="00C40B98">
        <w:t xml:space="preserve">the respective </w:t>
      </w:r>
      <w:r w:rsidR="003733F7">
        <w:t xml:space="preserve">retrieved </w:t>
      </w:r>
      <w:r w:rsidR="00C40B98">
        <w:t xml:space="preserve">resources </w:t>
      </w:r>
      <w:r w:rsidR="007D2602">
        <w:t xml:space="preserve">as well as the </w:t>
      </w:r>
      <w:r w:rsidR="00D73D10">
        <w:t>challenges children need to overcome when using these search engines</w:t>
      </w:r>
      <w:r w:rsidR="004B6891">
        <w:t>.</w:t>
      </w:r>
      <w:r w:rsidR="003733F7">
        <w:t xml:space="preserve"> </w:t>
      </w:r>
      <w:r w:rsidR="00F86D5A">
        <w:t>The r</w:t>
      </w:r>
      <w:r w:rsidR="004B6891">
        <w:t xml:space="preserve">esults of this </w:t>
      </w:r>
      <w:r w:rsidR="002A1D7F">
        <w:t xml:space="preserve">assessment </w:t>
      </w:r>
      <w:r w:rsidR="004B6891">
        <w:t>can be seen in Table XX</w:t>
      </w:r>
      <w:r w:rsidR="00F86D5A">
        <w:t xml:space="preserve"> and f</w:t>
      </w:r>
      <w:r w:rsidR="004B6891">
        <w:t xml:space="preserve">urther details on </w:t>
      </w:r>
      <w:commentRangeStart w:id="1"/>
      <w:commentRangeStart w:id="2"/>
      <w:r w:rsidR="004B6891">
        <w:t xml:space="preserve">each fact </w:t>
      </w:r>
      <w:commentRangeEnd w:id="1"/>
      <w:r w:rsidR="00F86D5A">
        <w:rPr>
          <w:rStyle w:val="Refdecomentario"/>
        </w:rPr>
        <w:commentReference w:id="1"/>
      </w:r>
      <w:commentRangeEnd w:id="2"/>
      <w:r w:rsidR="00D73D10">
        <w:rPr>
          <w:rStyle w:val="Refdecomentario"/>
        </w:rPr>
        <w:commentReference w:id="2"/>
      </w:r>
      <w:r w:rsidR="004B6891">
        <w:t xml:space="preserve">considered </w:t>
      </w:r>
      <w:r w:rsidR="00F86D5A">
        <w:t xml:space="preserve">are discussed </w:t>
      </w:r>
      <w:r w:rsidR="004B6891">
        <w:t>below.</w:t>
      </w:r>
    </w:p>
    <w:p w14:paraId="048ADEA1" w14:textId="7198DA31" w:rsidR="006912C4" w:rsidRDefault="00537568" w:rsidP="00D93344">
      <w:pPr>
        <w:jc w:val="both"/>
      </w:pPr>
      <w:r>
        <w:rPr>
          <w:b/>
        </w:rPr>
        <w:t>Inability to retrieve resources</w:t>
      </w:r>
      <w:r w:rsidR="006912C4" w:rsidRPr="006912C4">
        <w:rPr>
          <w:b/>
        </w:rPr>
        <w:t>.</w:t>
      </w:r>
      <w:r w:rsidR="006912C4">
        <w:t xml:space="preserve"> Children are known to struggle when composing queries, often </w:t>
      </w:r>
      <w:r w:rsidR="003733F7">
        <w:t>creating queries</w:t>
      </w:r>
      <w:r w:rsidR="004F6146">
        <w:t xml:space="preserve"> </w:t>
      </w:r>
      <w:r w:rsidR="003733F7">
        <w:t xml:space="preserve">that are too long and in a natural language form, as opposed to succinct keyword queries </w:t>
      </w:r>
      <w:r w:rsidR="006912C4">
        <w:t xml:space="preserve">search </w:t>
      </w:r>
      <w:r w:rsidR="003733F7">
        <w:t xml:space="preserve">engines </w:t>
      </w:r>
      <w:r w:rsidR="006912C4">
        <w:t>usually expect [</w:t>
      </w:r>
      <w:r w:rsidR="007130B1">
        <w:t>Dru09</w:t>
      </w:r>
      <w:r w:rsidR="006912C4">
        <w:t xml:space="preserve">]. </w:t>
      </w:r>
      <w:r w:rsidR="003733F7">
        <w:t xml:space="preserve">Based on our assessment using queries in </w:t>
      </w:r>
      <w:r w:rsidR="00264C84">
        <w:t>ChildrenQS</w:t>
      </w:r>
      <w:r w:rsidR="003733F7">
        <w:t xml:space="preserve">, we observed that for  </w:t>
      </w:r>
      <w:r w:rsidR="00264C84" w:rsidRPr="004F6146">
        <w:rPr>
          <w:highlight w:val="yellow"/>
        </w:rPr>
        <w:t>XX%</w:t>
      </w:r>
      <w:r w:rsidR="003733F7">
        <w:t xml:space="preserve"> of </w:t>
      </w:r>
      <w:r w:rsidR="00057474">
        <w:t xml:space="preserve">the </w:t>
      </w:r>
      <w:r w:rsidR="00264C84">
        <w:t>queries</w:t>
      </w:r>
      <w:r w:rsidR="00057474">
        <w:t>,</w:t>
      </w:r>
      <w:r w:rsidR="00264C84">
        <w:t xml:space="preserve"> </w:t>
      </w:r>
      <w:r w:rsidR="00057474">
        <w:t xml:space="preserve">(child-oriented) search engines  considered in this analysis </w:t>
      </w:r>
      <w:r w:rsidR="003733F7">
        <w:t xml:space="preserve">do not </w:t>
      </w:r>
      <w:r w:rsidR="00E24F80">
        <w:t>retrieve any result</w:t>
      </w:r>
      <w:r w:rsidR="003733F7">
        <w:t>s</w:t>
      </w:r>
      <w:r w:rsidR="00057474">
        <w:t xml:space="preserve">, </w:t>
      </w:r>
      <w:commentRangeStart w:id="3"/>
      <w:commentRangeStart w:id="4"/>
      <w:r w:rsidR="00057474">
        <w:t>as of opposed to the X% that Yum could not handle</w:t>
      </w:r>
      <w:commentRangeEnd w:id="3"/>
      <w:r w:rsidR="00B85BF5">
        <w:rPr>
          <w:rStyle w:val="Refdecomentario"/>
        </w:rPr>
        <w:commentReference w:id="3"/>
      </w:r>
      <w:commentRangeEnd w:id="4"/>
      <w:r w:rsidR="004F6146">
        <w:rPr>
          <w:rStyle w:val="Refdecomentario"/>
        </w:rPr>
        <w:commentReference w:id="4"/>
      </w:r>
      <w:r w:rsidR="00E24F80">
        <w:t xml:space="preserve">. </w:t>
      </w:r>
      <w:r w:rsidR="00C0698C">
        <w:t xml:space="preserve">In a more in-depth </w:t>
      </w:r>
      <w:r w:rsidR="00B85BF5">
        <w:t xml:space="preserve">manual </w:t>
      </w:r>
      <w:r w:rsidR="00C0698C">
        <w:t xml:space="preserve">analysis we discovered that </w:t>
      </w:r>
      <w:r w:rsidR="00C0698C" w:rsidRPr="004F6146">
        <w:rPr>
          <w:highlight w:val="yellow"/>
        </w:rPr>
        <w:t>YY</w:t>
      </w:r>
      <w:r w:rsidR="00C0698C">
        <w:t xml:space="preserve">% of the queries that only YUM could handle were queries containing more that </w:t>
      </w:r>
      <w:r w:rsidR="00C0698C" w:rsidRPr="004F6146">
        <w:rPr>
          <w:highlight w:val="yellow"/>
        </w:rPr>
        <w:t>YY</w:t>
      </w:r>
      <w:r w:rsidR="00C0698C">
        <w:t xml:space="preserve"> terms,</w:t>
      </w:r>
      <w:r w:rsidR="00E24F80">
        <w:t xml:space="preserve"> demonstrating the validity of using a children oriented search intent strategy.</w:t>
      </w:r>
    </w:p>
    <w:p w14:paraId="5E8B73BE" w14:textId="0E94E155" w:rsidR="0024030E" w:rsidRDefault="0024030E" w:rsidP="00942847">
      <w:pPr>
        <w:jc w:val="both"/>
      </w:pPr>
      <w:r w:rsidRPr="0024030E">
        <w:rPr>
          <w:b/>
        </w:rPr>
        <w:t>Readability</w:t>
      </w:r>
      <w:r>
        <w:rPr>
          <w:b/>
        </w:rPr>
        <w:t xml:space="preserve">. </w:t>
      </w:r>
      <w:r w:rsidR="002A0118" w:rsidRPr="007A7127">
        <w:t>The</w:t>
      </w:r>
      <w:r w:rsidR="002A0118">
        <w:rPr>
          <w:b/>
        </w:rPr>
        <w:t xml:space="preserve"> </w:t>
      </w:r>
      <w:r w:rsidR="0016540D" w:rsidRPr="0016540D">
        <w:t xml:space="preserve">readability </w:t>
      </w:r>
      <w:r w:rsidR="002A0118">
        <w:t xml:space="preserve">level of resources </w:t>
      </w:r>
      <w:r w:rsidR="0016540D" w:rsidRPr="0016540D">
        <w:t xml:space="preserve">retrieved </w:t>
      </w:r>
      <w:r w:rsidR="002A0118">
        <w:t xml:space="preserve">in response to a child query </w:t>
      </w:r>
      <w:r w:rsidR="0016540D" w:rsidRPr="0016540D">
        <w:t>is also a relevant aspect</w:t>
      </w:r>
      <w:r w:rsidR="002A0118">
        <w:t xml:space="preserve"> to explore to quantify the </w:t>
      </w:r>
      <w:r w:rsidR="0016540D" w:rsidRPr="0016540D">
        <w:t>success of a search from a child perspective</w:t>
      </w:r>
      <w:r w:rsidR="00264C84">
        <w:t>, since</w:t>
      </w:r>
      <w:r w:rsidR="009420F5">
        <w:t>, as previously stated,</w:t>
      </w:r>
      <w:r w:rsidR="00264C84">
        <w:t xml:space="preserve"> r</w:t>
      </w:r>
      <w:r w:rsidR="00F218BF" w:rsidRPr="00F218BF">
        <w:t>etrieving too complex documents can lead a child to frustration due to the</w:t>
      </w:r>
      <w:r w:rsidR="00C004B3">
        <w:t>ir</w:t>
      </w:r>
      <w:r w:rsidR="00F218BF" w:rsidRPr="00F218BF">
        <w:t xml:space="preserve"> inability to understand what has been retrieved</w:t>
      </w:r>
      <w:r w:rsidR="00921E19">
        <w:t>.</w:t>
      </w:r>
      <w:r w:rsidR="00F218BF" w:rsidRPr="00F218BF">
        <w:t xml:space="preserve"> </w:t>
      </w:r>
      <w:r w:rsidR="00264C84">
        <w:t xml:space="preserve">In order to measure </w:t>
      </w:r>
      <w:r w:rsidR="00D21C9E">
        <w:t>this, we computed the av</w:t>
      </w:r>
      <w:r w:rsidR="00942847">
        <w:t xml:space="preserve">erage </w:t>
      </w:r>
      <w:r w:rsidR="0016540D">
        <w:t xml:space="preserve">readability </w:t>
      </w:r>
      <w:r w:rsidR="00942847">
        <w:t xml:space="preserve">level </w:t>
      </w:r>
      <w:r w:rsidR="0016540D">
        <w:t xml:space="preserve">of </w:t>
      </w:r>
      <w:r w:rsidR="00942847">
        <w:t>the top</w:t>
      </w:r>
      <w:r w:rsidR="002A0118">
        <w:t>-N</w:t>
      </w:r>
      <w:r w:rsidR="00942847">
        <w:t xml:space="preserve"> results</w:t>
      </w:r>
      <w:r w:rsidR="002A0118">
        <w:t xml:space="preserve"> retrieved for </w:t>
      </w:r>
      <w:r w:rsidR="002A0118" w:rsidRPr="004F6146">
        <w:rPr>
          <w:highlight w:val="yellow"/>
        </w:rPr>
        <w:t>YY</w:t>
      </w:r>
      <w:r w:rsidR="002A0118">
        <w:t xml:space="preserve"> queries in </w:t>
      </w:r>
      <w:r w:rsidR="00D21C9E">
        <w:t>ChildrenQS</w:t>
      </w:r>
      <w:r w:rsidR="0016540D">
        <w:t>.</w:t>
      </w:r>
      <w:r w:rsidR="00921E19">
        <w:t xml:space="preserve"> </w:t>
      </w:r>
      <w:r w:rsidR="00942847">
        <w:t>Given that "</w:t>
      </w:r>
      <w:r w:rsidR="00815F8B">
        <w:t xml:space="preserve">children </w:t>
      </w:r>
      <w:r w:rsidR="00942847">
        <w:t xml:space="preserve">are known to systematically go through retrieved resources and rarely judge retrieved information sources" [r15] we computed </w:t>
      </w:r>
      <w:r w:rsidR="00815F8B">
        <w:t xml:space="preserve">the </w:t>
      </w:r>
      <w:r w:rsidR="00942847">
        <w:t xml:space="preserve">readability scores </w:t>
      </w:r>
      <w:r w:rsidR="00815F8B">
        <w:t xml:space="preserve">reported in Table Y </w:t>
      </w:r>
      <w:r w:rsidR="00942847">
        <w:t>base</w:t>
      </w:r>
      <w:r w:rsidR="00815F8B">
        <w:t>d</w:t>
      </w:r>
      <w:r w:rsidR="00942847">
        <w:t xml:space="preserve"> on </w:t>
      </w:r>
      <w:r w:rsidR="00BE442F">
        <w:t xml:space="preserve">the </w:t>
      </w:r>
      <w:r w:rsidR="00C004B3">
        <w:t>T</w:t>
      </w:r>
      <w:r w:rsidR="00942847">
        <w:t>op</w:t>
      </w:r>
      <w:r w:rsidR="00815F8B">
        <w:t>-</w:t>
      </w:r>
      <w:r w:rsidR="00942847">
        <w:t xml:space="preserve">3 </w:t>
      </w:r>
      <w:r w:rsidR="00BE442F">
        <w:t xml:space="preserve">documents </w:t>
      </w:r>
      <w:r w:rsidR="00942847">
        <w:t xml:space="preserve">retrieved </w:t>
      </w:r>
      <w:r w:rsidR="00BE442F">
        <w:t>in response to each query</w:t>
      </w:r>
      <w:r w:rsidR="00942847">
        <w:t>.</w:t>
      </w:r>
      <w:r w:rsidR="00D354D6">
        <w:t xml:space="preserve"> </w:t>
      </w:r>
      <w:r w:rsidR="008176AE">
        <w:t>For measuring the readability</w:t>
      </w:r>
      <w:r w:rsidR="00815F8B">
        <w:t xml:space="preserve"> level of </w:t>
      </w:r>
      <w:r w:rsidR="00BE442F">
        <w:t xml:space="preserve">the </w:t>
      </w:r>
      <w:r w:rsidR="00815F8B">
        <w:t>retrieved resources,</w:t>
      </w:r>
      <w:r w:rsidR="008176AE">
        <w:t xml:space="preserve"> we selected </w:t>
      </w:r>
      <w:r w:rsidR="00C3289B">
        <w:t>Flesch\cite{fle48}</w:t>
      </w:r>
      <w:r w:rsidR="00CE3AB0">
        <w:t xml:space="preserve"> readability formula as it is considered an standard nationwide</w:t>
      </w:r>
      <w:r w:rsidR="00D21C9E">
        <w:t>\cite{gru80</w:t>
      </w:r>
      <w:commentRangeStart w:id="5"/>
      <w:r w:rsidR="00D21C9E">
        <w:t>}</w:t>
      </w:r>
      <w:r w:rsidR="008176AE">
        <w:t xml:space="preserve">. </w:t>
      </w:r>
      <w:r w:rsidR="00C004B3">
        <w:t xml:space="preserve">Recall that </w:t>
      </w:r>
      <w:r w:rsidR="009D6914">
        <w:t>YUM</w:t>
      </w:r>
      <w:r w:rsidR="00D354D6">
        <w:t xml:space="preserve"> </w:t>
      </w:r>
      <w:r w:rsidR="00C004B3">
        <w:t xml:space="preserve">filters our retrieved resources that do have a complexity level within +/- 0.5 deviation from the reading level of each user, </w:t>
      </w:r>
      <w:r w:rsidR="00E82C67">
        <w:t>assuring th</w:t>
      </w:r>
      <w:r w:rsidR="00C004B3">
        <w:t>at retrieved resources can be comprehended by its users</w:t>
      </w:r>
      <w:r w:rsidR="00E82C67">
        <w:t xml:space="preserve">. </w:t>
      </w:r>
      <w:commentRangeEnd w:id="5"/>
      <w:r w:rsidR="00DD5898">
        <w:rPr>
          <w:rStyle w:val="Refdecomentario"/>
        </w:rPr>
        <w:commentReference w:id="5"/>
      </w:r>
      <w:r w:rsidR="00CE3AB0">
        <w:t xml:space="preserve">Therefore, we only computed </w:t>
      </w:r>
      <w:r w:rsidR="00C004B3">
        <w:t xml:space="preserve">the average </w:t>
      </w:r>
      <w:r w:rsidR="00CE3AB0">
        <w:t xml:space="preserve">readability </w:t>
      </w:r>
      <w:r w:rsidR="00C004B3">
        <w:t xml:space="preserve">levels of resources </w:t>
      </w:r>
      <w:r w:rsidR="00DD5898">
        <w:t>retrieved in response to que</w:t>
      </w:r>
      <w:r w:rsidR="004E0FF9">
        <w:t xml:space="preserve">ries posted on (child-oriented) search engines considered in this analysis. </w:t>
      </w:r>
      <w:r w:rsidR="008176AE">
        <w:t xml:space="preserve">As shown in Table XX, </w:t>
      </w:r>
      <w:r w:rsidR="00BA2AED">
        <w:t>the readability levels of</w:t>
      </w:r>
      <w:r w:rsidR="00CE3AB0">
        <w:t xml:space="preserve"> resources retrieved by </w:t>
      </w:r>
      <w:r w:rsidR="00DD5898">
        <w:lastRenderedPageBreak/>
        <w:t>child-</w:t>
      </w:r>
      <w:r w:rsidR="00BA2AED">
        <w:t xml:space="preserve">oriented search </w:t>
      </w:r>
      <w:r w:rsidR="008C5148">
        <w:t>engines are</w:t>
      </w:r>
      <w:r w:rsidR="00BA2AED">
        <w:t xml:space="preserve"> generally above XXX, and even one of the search engines XXX retrieved resources that average XXX, in terms of readability levels. </w:t>
      </w:r>
      <w:r w:rsidR="00DD5898">
        <w:t>Google, being the mos</w:t>
      </w:r>
      <w:r w:rsidR="005F37D0">
        <w:t>t used search engine achieved a</w:t>
      </w:r>
      <w:r w:rsidR="00DD5898">
        <w:t xml:space="preserve"> score of XXX in terms of average readability in retrieved results.</w:t>
      </w:r>
    </w:p>
    <w:p w14:paraId="26E43523" w14:textId="0BAFC82B" w:rsidR="00921E19" w:rsidRDefault="00921E19" w:rsidP="007F4B91">
      <w:pPr>
        <w:jc w:val="both"/>
      </w:pPr>
      <w:r w:rsidRPr="001B1C26">
        <w:rPr>
          <w:b/>
        </w:rPr>
        <w:t>General experience</w:t>
      </w:r>
      <w:r w:rsidR="001B1C26">
        <w:rPr>
          <w:b/>
        </w:rPr>
        <w:t>.</w:t>
      </w:r>
      <w:r w:rsidR="000C4DD8">
        <w:rPr>
          <w:b/>
        </w:rPr>
        <w:t xml:space="preserve"> </w:t>
      </w:r>
      <w:r w:rsidR="00450A36">
        <w:t>The quality of a search engine is not only determined by its retrieved results</w:t>
      </w:r>
      <w:r w:rsidR="00815F8B">
        <w:t xml:space="preserve">, instead </w:t>
      </w:r>
      <w:commentRangeStart w:id="6"/>
      <w:commentRangeStart w:id="7"/>
      <w:r w:rsidR="00C82A45">
        <w:t xml:space="preserve">the general </w:t>
      </w:r>
      <w:r w:rsidR="004464A4">
        <w:t>search environment</w:t>
      </w:r>
      <w:r w:rsidR="00C82A45">
        <w:t xml:space="preserve"> is also important</w:t>
      </w:r>
      <w:commentRangeEnd w:id="6"/>
      <w:r w:rsidR="00D43E7D">
        <w:rPr>
          <w:rStyle w:val="Refdecomentario"/>
        </w:rPr>
        <w:commentReference w:id="6"/>
      </w:r>
      <w:commentRangeEnd w:id="7"/>
      <w:r w:rsidR="005E4ED9">
        <w:rPr>
          <w:rStyle w:val="Refdecomentario"/>
        </w:rPr>
        <w:commentReference w:id="7"/>
      </w:r>
      <w:r w:rsidR="00C82A45">
        <w:t>.</w:t>
      </w:r>
      <w:r w:rsidR="00450A36">
        <w:t xml:space="preserve"> </w:t>
      </w:r>
      <w:r w:rsidR="00DD5898">
        <w:t>In this paragraph</w:t>
      </w:r>
      <w:r w:rsidR="002F65FB">
        <w:t xml:space="preserve">, we highlight the most noticeable </w:t>
      </w:r>
      <w:r w:rsidR="005E4ED9">
        <w:t xml:space="preserve">challenges children need to overcome when using </w:t>
      </w:r>
      <w:r w:rsidR="005E4ED9">
        <w:t>current</w:t>
      </w:r>
      <w:r w:rsidR="005E4ED9">
        <w:t xml:space="preserve"> search engines</w:t>
      </w:r>
      <w:r w:rsidR="002F65FB">
        <w:t xml:space="preserve">. </w:t>
      </w:r>
      <w:r w:rsidR="00815F8B">
        <w:t>We observed that t</w:t>
      </w:r>
      <w:r w:rsidR="002F65FB">
        <w:t>he presence of ads was recurrent among the search engines</w:t>
      </w:r>
      <w:r w:rsidR="00815F8B">
        <w:t xml:space="preserve"> considered in this study</w:t>
      </w:r>
      <w:r w:rsidR="004464A4">
        <w:t>. These ads were u</w:t>
      </w:r>
      <w:r w:rsidR="002F65FB">
        <w:t xml:space="preserve">sually </w:t>
      </w:r>
      <w:r w:rsidR="00AE0FA1">
        <w:t>undistinguishable from relevant retrieved reso</w:t>
      </w:r>
      <w:r w:rsidR="005E4ED9">
        <w:t xml:space="preserve">urces, which can be confusing, </w:t>
      </w:r>
      <w:r w:rsidR="002F65FB">
        <w:t xml:space="preserve">and more importantly, </w:t>
      </w:r>
      <w:r w:rsidR="00C6130D">
        <w:t>advertis</w:t>
      </w:r>
      <w:r w:rsidR="00AE0FA1">
        <w:t>ed</w:t>
      </w:r>
      <w:r w:rsidR="002F65FB">
        <w:t xml:space="preserve"> </w:t>
      </w:r>
      <w:r w:rsidR="00AE0FA1">
        <w:t xml:space="preserve">products unsuitable </w:t>
      </w:r>
      <w:r w:rsidR="004464A4">
        <w:t xml:space="preserve">for children. </w:t>
      </w:r>
      <w:r w:rsidR="00AE0FA1">
        <w:t xml:space="preserve">For example, </w:t>
      </w:r>
      <w:r w:rsidR="004464A4">
        <w:t>we found ads</w:t>
      </w:r>
      <w:r w:rsidR="002F65FB">
        <w:t xml:space="preserve"> </w:t>
      </w:r>
      <w:r w:rsidR="00815F8B">
        <w:t>that refe</w:t>
      </w:r>
      <w:r w:rsidR="00CF3148">
        <w:t>r</w:t>
      </w:r>
      <w:r w:rsidR="00815F8B">
        <w:t xml:space="preserve">red to </w:t>
      </w:r>
      <w:r w:rsidR="002F65FB">
        <w:t>drug rehabilitation programs</w:t>
      </w:r>
      <w:r w:rsidR="00815F8B">
        <w:t xml:space="preserve"> or </w:t>
      </w:r>
      <w:r w:rsidR="00CF3148">
        <w:t>anti-aging products</w:t>
      </w:r>
      <w:r w:rsidR="00AE0FA1">
        <w:t xml:space="preserve"> among results retrieved in response to queries such as “XXXX”</w:t>
      </w:r>
      <w:r w:rsidR="004464A4">
        <w:t xml:space="preserve">. </w:t>
      </w:r>
      <w:r w:rsidR="005A78E6">
        <w:t>We also noticed that p</w:t>
      </w:r>
      <w:r w:rsidR="00CE2036">
        <w:t xml:space="preserve">latform adaptability was also an issue for some of the </w:t>
      </w:r>
      <w:r w:rsidR="00A31DA4">
        <w:t>search engines</w:t>
      </w:r>
      <w:r w:rsidR="00CE2036">
        <w:t xml:space="preserve">, </w:t>
      </w:r>
      <w:r w:rsidR="00A31DA4">
        <w:t xml:space="preserve">since they showed </w:t>
      </w:r>
      <w:r w:rsidR="00CE2036">
        <w:t>poor support for small screens</w:t>
      </w:r>
      <w:r w:rsidR="00A31DA4">
        <w:t>,</w:t>
      </w:r>
      <w:r w:rsidR="00CE2036">
        <w:t xml:space="preserve"> such as the ones from phones or tablets, making it hard for a child to use the same system in all platforms.</w:t>
      </w:r>
      <w:r w:rsidR="00C6130D">
        <w:t xml:space="preserve"> This supposes </w:t>
      </w:r>
      <w:r w:rsidR="005A78E6">
        <w:t xml:space="preserve">a </w:t>
      </w:r>
      <w:r w:rsidR="007515CB">
        <w:t xml:space="preserve">significant drawback, given that 71% of children </w:t>
      </w:r>
      <w:r w:rsidR="00BE442F">
        <w:t xml:space="preserve">usually access the </w:t>
      </w:r>
      <w:r w:rsidR="00B11C70">
        <w:t>internet</w:t>
      </w:r>
      <w:r w:rsidR="007515CB">
        <w:t xml:space="preserve"> </w:t>
      </w:r>
      <w:r w:rsidR="004464A4">
        <w:t>through</w:t>
      </w:r>
      <w:r w:rsidR="007515CB">
        <w:t xml:space="preserve"> a tablet [tabletRef]. </w:t>
      </w:r>
      <w:r w:rsidR="005E4ED9">
        <w:t>Finally,</w:t>
      </w:r>
      <w:r w:rsidR="005E4ED9" w:rsidRPr="005E4ED9">
        <w:t xml:space="preserve"> </w:t>
      </w:r>
      <w:r w:rsidR="005E4ED9">
        <w:t>most</w:t>
      </w:r>
      <w:r w:rsidR="005E4ED9">
        <w:t xml:space="preserve"> of the search engines oriented to children showed any </w:t>
      </w:r>
      <w:r w:rsidR="005E4ED9">
        <w:t xml:space="preserve">or poor </w:t>
      </w:r>
      <w:r w:rsidR="005E4ED9">
        <w:t>support</w:t>
      </w:r>
      <w:r w:rsidR="005E4ED9">
        <w:t xml:space="preserve"> for helping children improve their queries. XXX suggests query reformulations while typing them, however, these suggestions are not tailored to children and do not go beyond dictionary based auto completion. </w:t>
      </w:r>
      <w:r w:rsidR="008032A9">
        <w:t xml:space="preserve">YUM currently meets the three criteria described, by </w:t>
      </w:r>
      <w:r w:rsidR="005E4ED9">
        <w:t xml:space="preserve">excluding </w:t>
      </w:r>
      <w:r w:rsidR="008032A9">
        <w:t xml:space="preserve">ads, being adaptable to smaller screens and supporting </w:t>
      </w:r>
      <w:r w:rsidR="00394E8A">
        <w:t>children to improve their queries by suggestions</w:t>
      </w:r>
      <w:r w:rsidR="008032A9">
        <w:t>.</w:t>
      </w:r>
    </w:p>
    <w:p w14:paraId="1BD755E3" w14:textId="094652A7" w:rsidR="0024030E" w:rsidDel="008A16D0" w:rsidRDefault="0024030E" w:rsidP="00D93344">
      <w:pPr>
        <w:jc w:val="both"/>
        <w:rPr>
          <w:del w:id="9" w:author="Sole Pera" w:date="2016-05-13T10:22:00Z"/>
        </w:rPr>
      </w:pPr>
    </w:p>
    <w:p w14:paraId="2F069499" w14:textId="77777777" w:rsidR="00BB15C8" w:rsidRDefault="00BB15C8" w:rsidP="00D93344">
      <w:pPr>
        <w:jc w:val="both"/>
      </w:pPr>
    </w:p>
    <w:p w14:paraId="2A7F6EBA" w14:textId="77777777" w:rsidR="00E24F80" w:rsidRPr="00E24F80" w:rsidRDefault="00E24F80" w:rsidP="00E24F80">
      <w:pPr>
        <w:spacing w:after="0" w:line="240" w:lineRule="auto"/>
        <w:rPr>
          <w:rFonts w:ascii="Times New Roman" w:eastAsia="Times New Roman" w:hAnsi="Times New Roman" w:cs="Times New Roman"/>
          <w:sz w:val="24"/>
          <w:szCs w:val="24"/>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2021"/>
        <w:gridCol w:w="1001"/>
        <w:gridCol w:w="1188"/>
        <w:gridCol w:w="1285"/>
        <w:gridCol w:w="1002"/>
        <w:gridCol w:w="1264"/>
        <w:gridCol w:w="1599"/>
      </w:tblGrid>
      <w:tr w:rsidR="00922170" w:rsidRPr="00E24F80" w14:paraId="5E87B67B" w14:textId="77777777" w:rsidTr="0064559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7916F" w14:textId="77777777" w:rsidR="00E24F80" w:rsidRPr="00E24F80" w:rsidRDefault="00E24F80" w:rsidP="00E24F80">
            <w:pPr>
              <w:spacing w:after="0" w:line="240" w:lineRule="auto"/>
              <w:rPr>
                <w:rFonts w:ascii="Times New Roman" w:eastAsia="Times New Roman" w:hAnsi="Times New Roman" w:cs="Times New Roman"/>
                <w:sz w:val="24"/>
                <w:szCs w:val="24"/>
              </w:rPr>
            </w:pPr>
            <w:commentRangeStart w:id="10"/>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3548D"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YUM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6F5733"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Google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11F48"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Kiddle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CA129B"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KidRex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388B1D"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Safe Search Kids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DCA53"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Gogooligans</w:t>
            </w:r>
          </w:p>
        </w:tc>
      </w:tr>
      <w:tr w:rsidR="00922170" w:rsidRPr="00E24F80" w14:paraId="05A797DD" w14:textId="77777777" w:rsidTr="0064559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06EEB" w14:textId="4A92AE7C" w:rsidR="00E24F80" w:rsidRPr="00E24F80" w:rsidRDefault="00937502" w:rsidP="00E24F80">
            <w:pPr>
              <w:spacing w:after="0" w:line="240" w:lineRule="auto"/>
              <w:rPr>
                <w:rFonts w:ascii="Times New Roman" w:eastAsia="Times New Roman" w:hAnsi="Times New Roman" w:cs="Times New Roman"/>
                <w:sz w:val="24"/>
                <w:szCs w:val="24"/>
              </w:rPr>
            </w:pPr>
            <w:r>
              <w:rPr>
                <w:b/>
              </w:rPr>
              <w:t>Inability to retrieve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5BE5DE"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8E4DD8"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4D02ED"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6256D"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868C94" w14:textId="77777777"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CBFCA2" w14:textId="7047C7EF" w:rsidR="00E24F80" w:rsidRPr="00E24F80" w:rsidRDefault="00DC2D2E"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w:t>
            </w:r>
            <w:r w:rsidR="008D4445">
              <w:rPr>
                <w:rFonts w:ascii="Times New Roman" w:eastAsia="Times New Roman" w:hAnsi="Times New Roman" w:cs="Times New Roman"/>
                <w:sz w:val="24"/>
                <w:szCs w:val="24"/>
              </w:rPr>
              <w:t>Cannot handle questions</w:t>
            </w:r>
          </w:p>
        </w:tc>
      </w:tr>
      <w:tr w:rsidR="00922170" w:rsidRPr="00E24F80" w14:paraId="7D277C25" w14:textId="77777777" w:rsidTr="0064559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9B7EE" w14:textId="2F47278A" w:rsidR="00E24F80" w:rsidRPr="00E24F80" w:rsidRDefault="00E24F80" w:rsidP="00937502">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Average readability</w:t>
            </w:r>
            <w:r w:rsidR="007A7127">
              <w:rPr>
                <w:rFonts w:ascii="Arial" w:eastAsia="Times New Roman" w:hAnsi="Arial" w:cs="Arial"/>
                <w:color w:val="000000"/>
              </w:rPr>
              <w:t>(Flesh)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91D33F" w14:textId="71F30292" w:rsidR="00E24F80" w:rsidRPr="00E24F80" w:rsidRDefault="00E82C67" w:rsidP="00362C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Chosen </w:t>
            </w:r>
            <w:r w:rsidR="00362CC7">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the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61CAAF" w14:textId="1C02DCD8"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A9A1A0" w14:textId="7F7CB044" w:rsidR="00E24F80" w:rsidRPr="00E24F80" w:rsidRDefault="00DB59BD"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AA28F3" w14:textId="14254E22" w:rsidR="00E24F80" w:rsidRPr="00E24F80" w:rsidRDefault="003266ED" w:rsidP="003266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F1EA77" w14:textId="24C4DB3F" w:rsidR="00E24F80" w:rsidRPr="00E24F80" w:rsidRDefault="003266ED"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BC9832" w14:textId="3C637067" w:rsidR="00E24F80" w:rsidRPr="00E24F80" w:rsidRDefault="008D4445"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11.6</w:t>
            </w:r>
          </w:p>
        </w:tc>
      </w:tr>
      <w:tr w:rsidR="00922170" w:rsidRPr="00E24F80" w14:paraId="7E884C1F" w14:textId="77777777" w:rsidTr="0064559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D28A4E" w14:textId="77777777" w:rsidR="00E24F80" w:rsidRPr="00E24F80" w:rsidRDefault="00921E19" w:rsidP="00E24F8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Non adequate contents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10BDB6" w14:textId="57A75221" w:rsidR="00E24F80" w:rsidRPr="00895328"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4AADD6" w14:textId="05BF7649"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Ads no</w:t>
            </w:r>
            <w:r w:rsidR="00937502">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for children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FB9F7D" w14:textId="2A4F59BB"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Ads related to submitted query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2279D1" w14:textId="54DD5FB0"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A83DFD" w14:textId="457D7DB1"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ins w:id="11" w:author="Sole Pera" w:date="2016-05-13T10:24:00Z">
              <w:r w:rsidR="00941A0B">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filtered ads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5EDE71" w14:textId="154F1691" w:rsidR="00E24F80" w:rsidRPr="00E24F80" w:rsidRDefault="00937502"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Ads filtered for children</w:t>
            </w:r>
          </w:p>
        </w:tc>
      </w:tr>
      <w:tr w:rsidR="00922170" w:rsidRPr="00E24F80" w14:paraId="7E8B2933" w14:textId="77777777" w:rsidTr="0064559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D2E82"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Mobile friendly?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4E04C6" w14:textId="4906AE7A"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9E7B7" w14:textId="34DEFF5E"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DB0B68" w14:textId="2A1CA59B"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5169E7" w14:textId="7C3CBA55"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588F0C" w14:textId="5C370B05"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Poor adaptation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7487D0" w14:textId="5A6DB1D5" w:rsidR="00E24F80" w:rsidRPr="00E24F80" w:rsidRDefault="002A54A4"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922170" w:rsidRPr="00E24F80" w14:paraId="0157DC71" w14:textId="77777777" w:rsidTr="0064559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88649" w14:textId="77777777"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lastRenderedPageBreak/>
              <w:t>Can search on local/school libraries?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0462A1" w14:textId="20606D24"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48989A" w14:textId="69F79C20" w:rsidR="00E24F80" w:rsidRPr="00E24F80" w:rsidRDefault="00895328"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304D1" w14:textId="7846F2CB" w:rsidR="00E24F80" w:rsidRPr="00E24F80" w:rsidRDefault="00895328" w:rsidP="008953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explicit support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AC9A99" w14:textId="537AB921"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explicit support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B39CCC" w14:textId="5D60BA3B" w:rsidR="00E24F80" w:rsidRPr="00E24F80" w:rsidRDefault="00922170" w:rsidP="00E24F80">
            <w:pPr>
              <w:spacing w:after="0" w:line="240" w:lineRule="auto"/>
              <w:rPr>
                <w:rFonts w:ascii="Times New Roman" w:eastAsia="Times New Roman" w:hAnsi="Times New Roman" w:cs="Times New Roman"/>
                <w:sz w:val="24"/>
                <w:szCs w:val="24"/>
              </w:rPr>
            </w:pPr>
            <w:r w:rsidRPr="00922170">
              <w:rPr>
                <w:rFonts w:ascii="Times New Roman" w:eastAsia="Times New Roman" w:hAnsi="Times New Roman" w:cs="Times New Roman"/>
                <w:sz w:val="24"/>
                <w:szCs w:val="24"/>
              </w:rPr>
              <w:t>No explicit support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93274F" w14:textId="2D8A541D" w:rsidR="00E24F80" w:rsidRPr="00E24F80" w:rsidRDefault="00393F85"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search in selective reference sites</w:t>
            </w:r>
          </w:p>
        </w:tc>
      </w:tr>
      <w:tr w:rsidR="00922170" w:rsidRPr="00E24F80" w14:paraId="7ADDBE50" w14:textId="77777777" w:rsidTr="0064559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B08D41" w14:textId="62D5418C"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Query suggestions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27C4EA" w14:textId="2A408914"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BA233C" w14:textId="4FBD074E"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 but for general audience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E664E8" w14:textId="45D03687"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9BCEB" w14:textId="7896A1F5"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917CC0" w14:textId="5FC8C311"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BDBD8" w14:textId="21CE0B5D" w:rsidR="00E24F80" w:rsidRPr="00E24F80" w:rsidRDefault="00922170" w:rsidP="00E24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commentRangeEnd w:id="10"/>
            <w:r w:rsidR="003C5699">
              <w:rPr>
                <w:rStyle w:val="Refdecomentario"/>
              </w:rPr>
              <w:commentReference w:id="10"/>
            </w:r>
          </w:p>
        </w:tc>
      </w:tr>
    </w:tbl>
    <w:p w14:paraId="27DB02E4" w14:textId="4B1A3856" w:rsidR="00E24F80" w:rsidRDefault="00E24F80" w:rsidP="00D93344">
      <w:pPr>
        <w:jc w:val="both"/>
      </w:pPr>
      <w:r w:rsidRPr="00E24F80">
        <w:rPr>
          <w:rFonts w:ascii="Times New Roman" w:eastAsia="Times New Roman" w:hAnsi="Times New Roman" w:cs="Times New Roman"/>
          <w:sz w:val="24"/>
          <w:szCs w:val="24"/>
        </w:rPr>
        <w:br/>
      </w:r>
      <w:r w:rsidRPr="00E24F80">
        <w:rPr>
          <w:rFonts w:ascii="Times New Roman" w:eastAsia="Times New Roman" w:hAnsi="Times New Roman" w:cs="Times New Roman"/>
          <w:sz w:val="24"/>
          <w:szCs w:val="24"/>
        </w:rPr>
        <w:br/>
      </w:r>
      <w:commentRangeStart w:id="12"/>
      <w:r w:rsidR="00FF1418">
        <w:t xml:space="preserve">In this initial assessment we focused on features that can intrude in the search experience. For every analyzed criteria YUM was the </w:t>
      </w:r>
      <w:r w:rsidR="00394E8A">
        <w:t>environment</w:t>
      </w:r>
      <w:r w:rsidR="00C929FD">
        <w:t xml:space="preserve"> </w:t>
      </w:r>
      <w:r w:rsidR="00FF1418">
        <w:t xml:space="preserve">that intruded </w:t>
      </w:r>
      <w:r w:rsidR="00135F65">
        <w:t xml:space="preserve">the least </w:t>
      </w:r>
      <w:r w:rsidR="00FF1418">
        <w:t>in the search process for children, enhancing the search experience an</w:t>
      </w:r>
      <w:r w:rsidR="007D43F3">
        <w:t>d easing</w:t>
      </w:r>
      <w:r w:rsidR="00FF1418">
        <w:t xml:space="preserve"> the learning process that can take place as a results of information-discovery tasks.</w:t>
      </w:r>
      <w:commentRangeEnd w:id="12"/>
      <w:r w:rsidR="00394E8A">
        <w:rPr>
          <w:rStyle w:val="Refdecomentario"/>
        </w:rPr>
        <w:commentReference w:id="12"/>
      </w:r>
    </w:p>
    <w:p w14:paraId="359D9183" w14:textId="77777777" w:rsidR="00380574" w:rsidRDefault="00380574" w:rsidP="00D93344">
      <w:pPr>
        <w:jc w:val="both"/>
      </w:pPr>
    </w:p>
    <w:p w14:paraId="78E40F40" w14:textId="77777777" w:rsidR="00380574" w:rsidRDefault="00380574" w:rsidP="00D93344">
      <w:pPr>
        <w:jc w:val="both"/>
      </w:pPr>
    </w:p>
    <w:p w14:paraId="602A0116" w14:textId="77777777" w:rsidR="00380574" w:rsidRDefault="00380574" w:rsidP="00D93344">
      <w:pPr>
        <w:jc w:val="both"/>
      </w:pPr>
    </w:p>
    <w:p w14:paraId="6E94FF8D" w14:textId="77777777" w:rsidR="009A2F8F" w:rsidRDefault="009A2F8F" w:rsidP="00D93344">
      <w:pPr>
        <w:jc w:val="both"/>
      </w:pPr>
    </w:p>
    <w:p w14:paraId="736116E1" w14:textId="77777777" w:rsidR="007130B1" w:rsidRDefault="007130B1" w:rsidP="007130B1">
      <w:pPr>
        <w:jc w:val="both"/>
      </w:pPr>
      <w:r>
        <w:t>@inproceedings{Dru09,</w:t>
      </w:r>
    </w:p>
    <w:p w14:paraId="6EB7ACA6" w14:textId="77777777" w:rsidR="007130B1" w:rsidRDefault="007130B1" w:rsidP="007130B1">
      <w:pPr>
        <w:jc w:val="both"/>
      </w:pPr>
      <w:r>
        <w:t xml:space="preserve">  title={How children search the internet with keyword interfaces},</w:t>
      </w:r>
    </w:p>
    <w:p w14:paraId="17674056" w14:textId="77777777" w:rsidR="007130B1" w:rsidRDefault="007130B1" w:rsidP="007130B1">
      <w:pPr>
        <w:jc w:val="both"/>
      </w:pPr>
      <w:r>
        <w:t xml:space="preserve">  author={Druin, Allison and Foss, Elizabeth and Hatley, Leshell and Golub, Evan and Guha, Mona Leigh and Fails, Jerry and Hutchinson, Hilary},</w:t>
      </w:r>
    </w:p>
    <w:p w14:paraId="6F1BE999" w14:textId="77777777" w:rsidR="007130B1" w:rsidRDefault="007130B1" w:rsidP="007130B1">
      <w:pPr>
        <w:jc w:val="both"/>
      </w:pPr>
      <w:r>
        <w:t xml:space="preserve">  booktitle={SIGCHI},</w:t>
      </w:r>
    </w:p>
    <w:p w14:paraId="1CDD81EE" w14:textId="77777777" w:rsidR="007130B1" w:rsidRDefault="007130B1" w:rsidP="007130B1">
      <w:pPr>
        <w:jc w:val="both"/>
      </w:pPr>
      <w:r>
        <w:t xml:space="preserve">  pages={89--96},</w:t>
      </w:r>
    </w:p>
    <w:p w14:paraId="78CE37F0" w14:textId="77777777" w:rsidR="007130B1" w:rsidRDefault="007130B1" w:rsidP="007130B1">
      <w:pPr>
        <w:jc w:val="both"/>
      </w:pPr>
      <w:r>
        <w:t xml:space="preserve">  year={2009},</w:t>
      </w:r>
    </w:p>
    <w:p w14:paraId="1A44E009" w14:textId="77777777" w:rsidR="007130B1" w:rsidRDefault="007130B1" w:rsidP="007130B1">
      <w:pPr>
        <w:jc w:val="both"/>
      </w:pPr>
      <w:r>
        <w:t xml:space="preserve">  organization={ACM}</w:t>
      </w:r>
    </w:p>
    <w:p w14:paraId="651CAEB2" w14:textId="5F5377D5" w:rsidR="009A2F8F" w:rsidRDefault="007130B1" w:rsidP="007130B1">
      <w:pPr>
        <w:jc w:val="both"/>
      </w:pPr>
      <w:r>
        <w:t>}</w:t>
      </w:r>
    </w:p>
    <w:p w14:paraId="0B1645AA" w14:textId="7B6DAE2C"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@article{bil13,</w:t>
      </w:r>
    </w:p>
    <w:p w14:paraId="707B3D08"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title={Comparing google's readability of search results to the flesch readability formulae: A preliminary analysis on children's search queries},</w:t>
      </w:r>
    </w:p>
    <w:p w14:paraId="42E1578A"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author={Bilal, Dania},</w:t>
      </w:r>
    </w:p>
    <w:p w14:paraId="59E817E2"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journal={Proceedings of the American Society for Information Science and Technology},</w:t>
      </w:r>
    </w:p>
    <w:p w14:paraId="37E90F45"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volume={50},</w:t>
      </w:r>
    </w:p>
    <w:p w14:paraId="02FB9F90"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number={1},</w:t>
      </w:r>
    </w:p>
    <w:p w14:paraId="0A251475"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pages={1--9},</w:t>
      </w:r>
    </w:p>
    <w:p w14:paraId="4B8E8860"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year={2013},</w:t>
      </w:r>
    </w:p>
    <w:p w14:paraId="36129A5E"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 xml:space="preserve">  publisher={Wiley Online Library}</w:t>
      </w:r>
    </w:p>
    <w:p w14:paraId="02B8C7FE" w14:textId="77777777" w:rsidR="00684E2B" w:rsidRPr="00684E2B" w:rsidRDefault="00684E2B" w:rsidP="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E2B">
        <w:rPr>
          <w:rFonts w:ascii="Courier New" w:eastAsia="Times New Roman" w:hAnsi="Courier New" w:cs="Courier New"/>
          <w:sz w:val="20"/>
          <w:szCs w:val="20"/>
        </w:rPr>
        <w:t>}</w:t>
      </w:r>
    </w:p>
    <w:p w14:paraId="114F470C" w14:textId="0EBB4D58"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@article{gru80,</w:t>
      </w:r>
    </w:p>
    <w:p w14:paraId="29653F99"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lastRenderedPageBreak/>
        <w:t xml:space="preserve">  title={On the readability of surgical consent forms},</w:t>
      </w:r>
    </w:p>
    <w:p w14:paraId="2C4598D0"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 xml:space="preserve">  author={Grundner, TM},</w:t>
      </w:r>
    </w:p>
    <w:p w14:paraId="0504414D"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 xml:space="preserve">  journal={New England Journal of Medicine},</w:t>
      </w:r>
    </w:p>
    <w:p w14:paraId="0F49E35E"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 xml:space="preserve">  volume={302},</w:t>
      </w:r>
    </w:p>
    <w:p w14:paraId="20A45010"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 xml:space="preserve">  number={16},</w:t>
      </w:r>
    </w:p>
    <w:p w14:paraId="5AA03128"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 xml:space="preserve">  pages={900--902},</w:t>
      </w:r>
    </w:p>
    <w:p w14:paraId="4E8A9FFA"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 xml:space="preserve">  year={1980},</w:t>
      </w:r>
    </w:p>
    <w:p w14:paraId="3728087F"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 xml:space="preserve">  publisher={Mass Medical Soc}</w:t>
      </w:r>
    </w:p>
    <w:p w14:paraId="15DABF57" w14:textId="77777777" w:rsidR="00D21C9E" w:rsidRPr="00D21C9E" w:rsidRDefault="00D21C9E" w:rsidP="00D2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1C9E">
        <w:rPr>
          <w:rFonts w:ascii="Courier New" w:eastAsia="Times New Roman" w:hAnsi="Courier New" w:cs="Courier New"/>
          <w:sz w:val="20"/>
          <w:szCs w:val="20"/>
        </w:rPr>
        <w:t>}</w:t>
      </w:r>
    </w:p>
    <w:p w14:paraId="77DFF178" w14:textId="77777777" w:rsidR="00684E2B" w:rsidRDefault="00684E2B" w:rsidP="007130B1">
      <w:pPr>
        <w:jc w:val="both"/>
      </w:pPr>
    </w:p>
    <w:p w14:paraId="03FEA338" w14:textId="77777777" w:rsidR="00C6130D" w:rsidRDefault="00C6130D" w:rsidP="007130B1">
      <w:pPr>
        <w:jc w:val="both"/>
      </w:pPr>
    </w:p>
    <w:p w14:paraId="5AC83E55" w14:textId="71D25D86" w:rsidR="00C6130D" w:rsidRDefault="00C6130D" w:rsidP="007130B1">
      <w:pPr>
        <w:jc w:val="both"/>
      </w:pPr>
      <w:r>
        <w:t xml:space="preserve">Tablets and internet: </w:t>
      </w:r>
      <w:hyperlink r:id="rId13" w:history="1">
        <w:r w:rsidRPr="002B22FB">
          <w:rPr>
            <w:rStyle w:val="Hipervnculo"/>
          </w:rPr>
          <w:t>http://stakeholders.ofcom.org.uk/binaries/research/media-literacy/media-use-attitudes-14/Childrens_2014_Report.pdf</w:t>
        </w:r>
      </w:hyperlink>
    </w:p>
    <w:p w14:paraId="6EDD4E2C" w14:textId="4F07D6D9" w:rsidR="00C6130D" w:rsidRPr="00C6130D" w:rsidRDefault="00C6130D" w:rsidP="00C6130D">
      <w:pPr>
        <w:jc w:val="both"/>
      </w:pPr>
      <w:r w:rsidRPr="00C6130D">
        <w:t>Children and Parents: Media Use and Attitudes Report</w:t>
      </w:r>
      <w:r>
        <w:t xml:space="preserve"> Ofcom 2014</w:t>
      </w:r>
    </w:p>
    <w:p w14:paraId="0DE1A99B" w14:textId="77777777" w:rsidR="007D43F3" w:rsidRDefault="007D43F3" w:rsidP="007D43F3">
      <w:pPr>
        <w:jc w:val="both"/>
      </w:pPr>
      <w:r>
        <w:t>The ability to handle long natural language queries, the retrieval of documents adequate to children reading skills and the child friendly and adaptable environment, make YouUnderstoodMe and unique system in the area of search engines for children.  Furthermore, the search engine is not everything YouUnderstoodMe has to offer, incorporating features such as student tracking that can enhance the learning experience. All this features, make searching as learning a continuous but pleasant (ameno?) for the education of children, allowing them to integrate in the information society at early stages, while also improving their reading skills at the same time.</w:t>
      </w:r>
    </w:p>
    <w:p w14:paraId="625BC89F" w14:textId="77777777" w:rsidR="00C6130D" w:rsidRDefault="00C6130D" w:rsidP="007130B1">
      <w:pPr>
        <w:jc w:val="both"/>
      </w:pPr>
    </w:p>
    <w:p w14:paraId="01E2D7DC" w14:textId="77777777" w:rsidR="005E4ED9" w:rsidRDefault="005E4ED9" w:rsidP="007130B1">
      <w:pPr>
        <w:jc w:val="both"/>
      </w:pPr>
    </w:p>
    <w:p w14:paraId="767FC0B3" w14:textId="7CD34858" w:rsidR="005E4ED9" w:rsidRDefault="005E4ED9" w:rsidP="007130B1">
      <w:pPr>
        <w:jc w:val="both"/>
      </w:pPr>
      <w:r>
        <w:t>Saved for conlusion</w:t>
      </w:r>
    </w:p>
    <w:p w14:paraId="1E10928F" w14:textId="508B5459" w:rsidR="005E4ED9" w:rsidRDefault="005E4ED9" w:rsidP="007130B1">
      <w:pPr>
        <w:jc w:val="both"/>
      </w:pPr>
      <w:r>
        <w:t>Finally, none of the search engines oriented to children showed any support for local searches, such as in libraries or school catalogs. We find this sources of information vital for children, since most of the information they need for academic purposes is usually condensed there.</w:t>
      </w:r>
    </w:p>
    <w:sectPr w:rsidR="005E4E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on Madrazo Azpiazu" w:date="2016-05-13T13:31:00Z" w:initials="IMA">
    <w:p w14:paraId="0F9838F0" w14:textId="7E1E790D" w:rsidR="004F6146" w:rsidRDefault="004F6146">
      <w:pPr>
        <w:pStyle w:val="Textocomentario"/>
      </w:pPr>
      <w:r>
        <w:rPr>
          <w:rStyle w:val="Refdecomentario"/>
        </w:rPr>
        <w:annotationRef/>
      </w:r>
      <w:r>
        <w:t>Isn’t this confusing? Our system is for k-12 and we have data for k-9?</w:t>
      </w:r>
    </w:p>
  </w:comment>
  <w:comment w:id="1" w:author="Sole Pera" w:date="2016-05-13T10:08:00Z" w:initials="SP">
    <w:p w14:paraId="49741C1A" w14:textId="0666EA8A" w:rsidR="00D73D10" w:rsidRDefault="00F86D5A">
      <w:pPr>
        <w:pStyle w:val="Textocomentario"/>
      </w:pPr>
      <w:r>
        <w:rPr>
          <w:rStyle w:val="Refdecomentario"/>
        </w:rPr>
        <w:annotationRef/>
      </w:r>
      <w:r>
        <w:t>Unclear term</w:t>
      </w:r>
    </w:p>
  </w:comment>
  <w:comment w:id="2" w:author="Ion Madrazo Azpiazu" w:date="2016-05-13T13:26:00Z" w:initials="IMA">
    <w:p w14:paraId="3540627C" w14:textId="7216D93C" w:rsidR="00D73D10" w:rsidRDefault="00D73D10">
      <w:pPr>
        <w:pStyle w:val="Textocomentario"/>
      </w:pPr>
      <w:r>
        <w:rPr>
          <w:rStyle w:val="Refdecomentario"/>
        </w:rPr>
        <w:annotationRef/>
      </w:r>
      <w:r>
        <w:t>I still don’t know how to change this</w:t>
      </w:r>
      <w:r w:rsidR="004F6146">
        <w:t>, Treat?</w:t>
      </w:r>
    </w:p>
  </w:comment>
  <w:comment w:id="3" w:author="Sole Pera" w:date="2016-05-13T10:11:00Z" w:initials="SP">
    <w:p w14:paraId="146AA9D1" w14:textId="46A16572" w:rsidR="00B85BF5" w:rsidRDefault="00B85BF5">
      <w:pPr>
        <w:pStyle w:val="Textocomentario"/>
      </w:pPr>
      <w:r>
        <w:rPr>
          <w:rStyle w:val="Refdecomentario"/>
        </w:rPr>
        <w:annotationRef/>
      </w:r>
      <w:r>
        <w:t>If this is true, complete the number, if none, then rephrase to clarify that Yum was able to process everything.</w:t>
      </w:r>
    </w:p>
  </w:comment>
  <w:comment w:id="4" w:author="Ion Madrazo Azpiazu" w:date="2016-05-13T13:34:00Z" w:initials="IMA">
    <w:p w14:paraId="0FF76C56" w14:textId="2B1F911A" w:rsidR="004F6146" w:rsidRDefault="004F6146">
      <w:pPr>
        <w:pStyle w:val="Textocomentario"/>
      </w:pPr>
      <w:r>
        <w:rPr>
          <w:rStyle w:val="Refdecomentario"/>
        </w:rPr>
        <w:annotationRef/>
      </w:r>
      <w:r>
        <w:t>Ok, leave this note here, so I can remember to change it, when I fill he numbers</w:t>
      </w:r>
    </w:p>
  </w:comment>
  <w:comment w:id="5" w:author="Ion Madrazo Azpiazu" w:date="2016-05-13T13:38:00Z" w:initials="IMA">
    <w:p w14:paraId="18D86CC8" w14:textId="6C837053" w:rsidR="00DD5898" w:rsidRDefault="00DD5898">
      <w:pPr>
        <w:pStyle w:val="Textocomentario"/>
      </w:pPr>
      <w:r>
        <w:rPr>
          <w:rStyle w:val="Refdecomentario"/>
        </w:rPr>
        <w:annotationRef/>
      </w:r>
      <w:r>
        <w:t>I like this</w:t>
      </w:r>
    </w:p>
  </w:comment>
  <w:comment w:id="6" w:author="Sole Pera" w:date="2016-05-13T10:17:00Z" w:initials="SP">
    <w:p w14:paraId="05B88D62" w14:textId="5FF6C2B4" w:rsidR="00D43E7D" w:rsidRDefault="00D43E7D">
      <w:pPr>
        <w:pStyle w:val="Textocomentario"/>
      </w:pPr>
      <w:r>
        <w:rPr>
          <w:rStyle w:val="Refdecomentario"/>
        </w:rPr>
        <w:annotationRef/>
      </w:r>
      <w:r>
        <w:t>Reference for this?</w:t>
      </w:r>
    </w:p>
  </w:comment>
  <w:comment w:id="7" w:author="Ion Madrazo Azpiazu" w:date="2016-05-13T14:12:00Z" w:initials="IMA">
    <w:p w14:paraId="7A7BF0BA" w14:textId="63C8E4E4" w:rsidR="005E4ED9" w:rsidRDefault="005E4ED9">
      <w:pPr>
        <w:pStyle w:val="Textocomentario"/>
      </w:pPr>
      <w:r>
        <w:rPr>
          <w:rStyle w:val="Refdecomentario"/>
        </w:rPr>
        <w:annotationRef/>
      </w:r>
      <w:r>
        <w:t>Where could I get such a ref?</w:t>
      </w:r>
      <w:r w:rsidR="005F37D0">
        <w:t xml:space="preserve"> I will look further during weekend, but if you know about something saying this, please refer me to it.</w:t>
      </w:r>
      <w:bookmarkStart w:id="8" w:name="_GoBack"/>
      <w:bookmarkEnd w:id="8"/>
    </w:p>
  </w:comment>
  <w:comment w:id="10" w:author="Ion Madrazo Azpiazu" w:date="2016-05-13T00:06:00Z" w:initials="IMA">
    <w:p w14:paraId="0EF80D54" w14:textId="4BB5CEE0" w:rsidR="003C5699" w:rsidRDefault="003C5699">
      <w:pPr>
        <w:pStyle w:val="Textocomentario"/>
      </w:pPr>
      <w:r>
        <w:rPr>
          <w:rStyle w:val="Refdecomentario"/>
        </w:rPr>
        <w:annotationRef/>
      </w:r>
      <w:r>
        <w:t>I will finish filling this during weekend</w:t>
      </w:r>
    </w:p>
  </w:comment>
  <w:comment w:id="12" w:author="Ion Madrazo Azpiazu" w:date="2016-05-13T14:23:00Z" w:initials="IMA">
    <w:p w14:paraId="47F023D8" w14:textId="0240054C" w:rsidR="00394E8A" w:rsidRDefault="00394E8A">
      <w:pPr>
        <w:pStyle w:val="Textocomentario"/>
      </w:pPr>
      <w:r>
        <w:rPr>
          <w:rStyle w:val="Refdecomentario"/>
        </w:rPr>
        <w:annotationRef/>
      </w:r>
      <w:r>
        <w:t>I do not like this wrap up much, it’s like saying nothing. If you have any suggestion to improve it feel free to edit.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9838F0" w15:done="0"/>
  <w15:commentEx w15:paraId="49741C1A" w15:done="0"/>
  <w15:commentEx w15:paraId="3540627C" w15:paraIdParent="49741C1A" w15:done="0"/>
  <w15:commentEx w15:paraId="146AA9D1" w15:done="0"/>
  <w15:commentEx w15:paraId="0FF76C56" w15:paraIdParent="146AA9D1" w15:done="0"/>
  <w15:commentEx w15:paraId="18D86CC8" w15:done="0"/>
  <w15:commentEx w15:paraId="05B88D62" w15:done="0"/>
  <w15:commentEx w15:paraId="7A7BF0BA" w15:paraIdParent="05B88D62" w15:done="0"/>
  <w15:commentEx w15:paraId="0EF80D54" w15:done="0"/>
  <w15:commentEx w15:paraId="47F023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FB1C7" w14:textId="77777777" w:rsidR="009937D9" w:rsidRDefault="009937D9" w:rsidP="002A0118">
      <w:pPr>
        <w:spacing w:after="0" w:line="240" w:lineRule="auto"/>
      </w:pPr>
      <w:r>
        <w:separator/>
      </w:r>
    </w:p>
  </w:endnote>
  <w:endnote w:type="continuationSeparator" w:id="0">
    <w:p w14:paraId="30E0E4EC" w14:textId="77777777" w:rsidR="009937D9" w:rsidRDefault="009937D9" w:rsidP="002A0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7CE5B" w14:textId="77777777" w:rsidR="009937D9" w:rsidRDefault="009937D9" w:rsidP="002A0118">
      <w:pPr>
        <w:spacing w:after="0" w:line="240" w:lineRule="auto"/>
      </w:pPr>
      <w:r>
        <w:separator/>
      </w:r>
    </w:p>
  </w:footnote>
  <w:footnote w:type="continuationSeparator" w:id="0">
    <w:p w14:paraId="4E273887" w14:textId="77777777" w:rsidR="009937D9" w:rsidRDefault="009937D9" w:rsidP="002A01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A5A0A"/>
    <w:multiLevelType w:val="hybridMultilevel"/>
    <w:tmpl w:val="FD2C0A78"/>
    <w:lvl w:ilvl="0" w:tplc="964A195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on Madrazo Azpiazu">
    <w15:presenceInfo w15:providerId="Windows Live" w15:userId="eccd0b7415e53520"/>
  </w15:person>
  <w15:person w15:author="Sole Pera">
    <w15:presenceInfo w15:providerId="AD" w15:userId="S-1-5-21-1177238915-706699826-725345543-374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C25"/>
    <w:rsid w:val="00040C04"/>
    <w:rsid w:val="000518FE"/>
    <w:rsid w:val="00057474"/>
    <w:rsid w:val="000B7FE8"/>
    <w:rsid w:val="000C4DD8"/>
    <w:rsid w:val="000E07C4"/>
    <w:rsid w:val="000E517D"/>
    <w:rsid w:val="00123380"/>
    <w:rsid w:val="00135F65"/>
    <w:rsid w:val="0016540D"/>
    <w:rsid w:val="0016696E"/>
    <w:rsid w:val="001778CD"/>
    <w:rsid w:val="001803A0"/>
    <w:rsid w:val="001B1C26"/>
    <w:rsid w:val="0024030E"/>
    <w:rsid w:val="00242498"/>
    <w:rsid w:val="00264C84"/>
    <w:rsid w:val="002740D4"/>
    <w:rsid w:val="002A0118"/>
    <w:rsid w:val="002A1D7F"/>
    <w:rsid w:val="002A54A4"/>
    <w:rsid w:val="002E3136"/>
    <w:rsid w:val="002E5B0D"/>
    <w:rsid w:val="002F65FB"/>
    <w:rsid w:val="003266ED"/>
    <w:rsid w:val="00330C61"/>
    <w:rsid w:val="00343C5B"/>
    <w:rsid w:val="00362CC7"/>
    <w:rsid w:val="003733F7"/>
    <w:rsid w:val="00380574"/>
    <w:rsid w:val="00393F85"/>
    <w:rsid w:val="00394E8A"/>
    <w:rsid w:val="003C5699"/>
    <w:rsid w:val="00424027"/>
    <w:rsid w:val="004323BA"/>
    <w:rsid w:val="00445E46"/>
    <w:rsid w:val="004464A4"/>
    <w:rsid w:val="00450A36"/>
    <w:rsid w:val="00450FE8"/>
    <w:rsid w:val="004608D3"/>
    <w:rsid w:val="00477E3C"/>
    <w:rsid w:val="0049117D"/>
    <w:rsid w:val="00492B6E"/>
    <w:rsid w:val="004B6891"/>
    <w:rsid w:val="004E0FF9"/>
    <w:rsid w:val="004F0DBF"/>
    <w:rsid w:val="004F6146"/>
    <w:rsid w:val="00505BAD"/>
    <w:rsid w:val="00505C4B"/>
    <w:rsid w:val="00516B2E"/>
    <w:rsid w:val="00537568"/>
    <w:rsid w:val="005952CC"/>
    <w:rsid w:val="00597B30"/>
    <w:rsid w:val="005A76DB"/>
    <w:rsid w:val="005A78E6"/>
    <w:rsid w:val="005C2F68"/>
    <w:rsid w:val="005D499D"/>
    <w:rsid w:val="005E33B4"/>
    <w:rsid w:val="005E4ED9"/>
    <w:rsid w:val="005F37D0"/>
    <w:rsid w:val="00615C25"/>
    <w:rsid w:val="00624D37"/>
    <w:rsid w:val="00626656"/>
    <w:rsid w:val="006352BA"/>
    <w:rsid w:val="00645594"/>
    <w:rsid w:val="00684E2B"/>
    <w:rsid w:val="006912C4"/>
    <w:rsid w:val="006C7E90"/>
    <w:rsid w:val="006F5074"/>
    <w:rsid w:val="007130B1"/>
    <w:rsid w:val="007515CB"/>
    <w:rsid w:val="007A7127"/>
    <w:rsid w:val="007D2602"/>
    <w:rsid w:val="007D43F3"/>
    <w:rsid w:val="007F4B91"/>
    <w:rsid w:val="008032A9"/>
    <w:rsid w:val="008157CA"/>
    <w:rsid w:val="00815F8B"/>
    <w:rsid w:val="008176AE"/>
    <w:rsid w:val="008323A0"/>
    <w:rsid w:val="00867F63"/>
    <w:rsid w:val="00895328"/>
    <w:rsid w:val="008A16D0"/>
    <w:rsid w:val="008A6519"/>
    <w:rsid w:val="008C5148"/>
    <w:rsid w:val="008D4445"/>
    <w:rsid w:val="00921E19"/>
    <w:rsid w:val="00922170"/>
    <w:rsid w:val="00937502"/>
    <w:rsid w:val="00941A0B"/>
    <w:rsid w:val="009420F5"/>
    <w:rsid w:val="00942847"/>
    <w:rsid w:val="0096431A"/>
    <w:rsid w:val="009937D9"/>
    <w:rsid w:val="0099755A"/>
    <w:rsid w:val="009A2F8F"/>
    <w:rsid w:val="009D6914"/>
    <w:rsid w:val="009E6C6A"/>
    <w:rsid w:val="00A31DA4"/>
    <w:rsid w:val="00A821C0"/>
    <w:rsid w:val="00AA3396"/>
    <w:rsid w:val="00AD344A"/>
    <w:rsid w:val="00AD4FD7"/>
    <w:rsid w:val="00AE0FA1"/>
    <w:rsid w:val="00B11C70"/>
    <w:rsid w:val="00B85BF5"/>
    <w:rsid w:val="00BA2AED"/>
    <w:rsid w:val="00BB15C8"/>
    <w:rsid w:val="00BC16FD"/>
    <w:rsid w:val="00BD6442"/>
    <w:rsid w:val="00BE442F"/>
    <w:rsid w:val="00BE496D"/>
    <w:rsid w:val="00C004B3"/>
    <w:rsid w:val="00C0698C"/>
    <w:rsid w:val="00C3289B"/>
    <w:rsid w:val="00C40B98"/>
    <w:rsid w:val="00C4480F"/>
    <w:rsid w:val="00C60ADB"/>
    <w:rsid w:val="00C6130D"/>
    <w:rsid w:val="00C82A45"/>
    <w:rsid w:val="00C929FD"/>
    <w:rsid w:val="00CE2036"/>
    <w:rsid w:val="00CE3AB0"/>
    <w:rsid w:val="00CF3148"/>
    <w:rsid w:val="00D03078"/>
    <w:rsid w:val="00D16EC1"/>
    <w:rsid w:val="00D21C9E"/>
    <w:rsid w:val="00D33319"/>
    <w:rsid w:val="00D354D6"/>
    <w:rsid w:val="00D437EB"/>
    <w:rsid w:val="00D43E7D"/>
    <w:rsid w:val="00D57097"/>
    <w:rsid w:val="00D73D10"/>
    <w:rsid w:val="00D8260E"/>
    <w:rsid w:val="00D90919"/>
    <w:rsid w:val="00D93344"/>
    <w:rsid w:val="00DB19F4"/>
    <w:rsid w:val="00DB59BD"/>
    <w:rsid w:val="00DB691E"/>
    <w:rsid w:val="00DC2D2E"/>
    <w:rsid w:val="00DC71D3"/>
    <w:rsid w:val="00DD5898"/>
    <w:rsid w:val="00DF6629"/>
    <w:rsid w:val="00E24F80"/>
    <w:rsid w:val="00E76CE2"/>
    <w:rsid w:val="00E82C67"/>
    <w:rsid w:val="00EE365B"/>
    <w:rsid w:val="00F218BF"/>
    <w:rsid w:val="00F727E0"/>
    <w:rsid w:val="00F86D5A"/>
    <w:rsid w:val="00F87AF5"/>
    <w:rsid w:val="00FE1233"/>
    <w:rsid w:val="00FF1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9D96"/>
  <w15:chartTrackingRefBased/>
  <w15:docId w15:val="{FEED26DF-6936-432F-9E9A-EBFD038D5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C2F68"/>
    <w:rPr>
      <w:color w:val="0563C1" w:themeColor="hyperlink"/>
      <w:u w:val="single"/>
    </w:rPr>
  </w:style>
  <w:style w:type="paragraph" w:styleId="NormalWeb">
    <w:name w:val="Normal (Web)"/>
    <w:basedOn w:val="Normal"/>
    <w:uiPriority w:val="99"/>
    <w:semiHidden/>
    <w:unhideWhenUsed/>
    <w:rsid w:val="00E24F80"/>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597B3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7B30"/>
    <w:rPr>
      <w:rFonts w:ascii="Segoe UI" w:hAnsi="Segoe UI" w:cs="Segoe UI"/>
      <w:sz w:val="18"/>
      <w:szCs w:val="18"/>
    </w:rPr>
  </w:style>
  <w:style w:type="character" w:styleId="Refdecomentario">
    <w:name w:val="annotation reference"/>
    <w:basedOn w:val="Fuentedeprrafopredeter"/>
    <w:uiPriority w:val="99"/>
    <w:semiHidden/>
    <w:unhideWhenUsed/>
    <w:rsid w:val="00597B30"/>
    <w:rPr>
      <w:sz w:val="16"/>
      <w:szCs w:val="16"/>
    </w:rPr>
  </w:style>
  <w:style w:type="paragraph" w:styleId="Textocomentario">
    <w:name w:val="annotation text"/>
    <w:basedOn w:val="Normal"/>
    <w:link w:val="TextocomentarioCar"/>
    <w:uiPriority w:val="99"/>
    <w:semiHidden/>
    <w:unhideWhenUsed/>
    <w:rsid w:val="00597B3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97B30"/>
    <w:rPr>
      <w:sz w:val="20"/>
      <w:szCs w:val="20"/>
    </w:rPr>
  </w:style>
  <w:style w:type="paragraph" w:styleId="Asuntodelcomentario">
    <w:name w:val="annotation subject"/>
    <w:basedOn w:val="Textocomentario"/>
    <w:next w:val="Textocomentario"/>
    <w:link w:val="AsuntodelcomentarioCar"/>
    <w:uiPriority w:val="99"/>
    <w:semiHidden/>
    <w:unhideWhenUsed/>
    <w:rsid w:val="00597B30"/>
    <w:rPr>
      <w:b/>
      <w:bCs/>
    </w:rPr>
  </w:style>
  <w:style w:type="character" w:customStyle="1" w:styleId="AsuntodelcomentarioCar">
    <w:name w:val="Asunto del comentario Car"/>
    <w:basedOn w:val="TextocomentarioCar"/>
    <w:link w:val="Asuntodelcomentario"/>
    <w:uiPriority w:val="99"/>
    <w:semiHidden/>
    <w:rsid w:val="00597B30"/>
    <w:rPr>
      <w:b/>
      <w:bCs/>
      <w:sz w:val="20"/>
      <w:szCs w:val="20"/>
    </w:rPr>
  </w:style>
  <w:style w:type="paragraph" w:styleId="Textonotapie">
    <w:name w:val="footnote text"/>
    <w:basedOn w:val="Normal"/>
    <w:link w:val="TextonotapieCar"/>
    <w:uiPriority w:val="99"/>
    <w:semiHidden/>
    <w:unhideWhenUsed/>
    <w:rsid w:val="002A01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A0118"/>
    <w:rPr>
      <w:sz w:val="20"/>
      <w:szCs w:val="20"/>
    </w:rPr>
  </w:style>
  <w:style w:type="character" w:styleId="Refdenotaalpie">
    <w:name w:val="footnote reference"/>
    <w:basedOn w:val="Fuentedeprrafopredeter"/>
    <w:uiPriority w:val="99"/>
    <w:semiHidden/>
    <w:unhideWhenUsed/>
    <w:rsid w:val="002A0118"/>
    <w:rPr>
      <w:vertAlign w:val="superscript"/>
    </w:rPr>
  </w:style>
  <w:style w:type="paragraph" w:styleId="HTMLconformatoprevio">
    <w:name w:val="HTML Preformatted"/>
    <w:basedOn w:val="Normal"/>
    <w:link w:val="HTMLconformatoprevioCar"/>
    <w:uiPriority w:val="99"/>
    <w:semiHidden/>
    <w:unhideWhenUsed/>
    <w:rsid w:val="006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84E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19122">
      <w:bodyDiv w:val="1"/>
      <w:marLeft w:val="0"/>
      <w:marRight w:val="0"/>
      <w:marTop w:val="0"/>
      <w:marBottom w:val="0"/>
      <w:divBdr>
        <w:top w:val="none" w:sz="0" w:space="0" w:color="auto"/>
        <w:left w:val="none" w:sz="0" w:space="0" w:color="auto"/>
        <w:bottom w:val="none" w:sz="0" w:space="0" w:color="auto"/>
        <w:right w:val="none" w:sz="0" w:space="0" w:color="auto"/>
      </w:divBdr>
      <w:divsChild>
        <w:div w:id="262692770">
          <w:marLeft w:val="0"/>
          <w:marRight w:val="0"/>
          <w:marTop w:val="0"/>
          <w:marBottom w:val="0"/>
          <w:divBdr>
            <w:top w:val="none" w:sz="0" w:space="0" w:color="auto"/>
            <w:left w:val="none" w:sz="0" w:space="0" w:color="auto"/>
            <w:bottom w:val="none" w:sz="0" w:space="0" w:color="auto"/>
            <w:right w:val="none" w:sz="0" w:space="0" w:color="auto"/>
          </w:divBdr>
        </w:div>
        <w:div w:id="1589773189">
          <w:marLeft w:val="0"/>
          <w:marRight w:val="0"/>
          <w:marTop w:val="0"/>
          <w:marBottom w:val="0"/>
          <w:divBdr>
            <w:top w:val="none" w:sz="0" w:space="0" w:color="auto"/>
            <w:left w:val="none" w:sz="0" w:space="0" w:color="auto"/>
            <w:bottom w:val="none" w:sz="0" w:space="0" w:color="auto"/>
            <w:right w:val="none" w:sz="0" w:space="0" w:color="auto"/>
          </w:divBdr>
        </w:div>
      </w:divsChild>
    </w:div>
    <w:div w:id="552228375">
      <w:bodyDiv w:val="1"/>
      <w:marLeft w:val="0"/>
      <w:marRight w:val="0"/>
      <w:marTop w:val="0"/>
      <w:marBottom w:val="0"/>
      <w:divBdr>
        <w:top w:val="none" w:sz="0" w:space="0" w:color="auto"/>
        <w:left w:val="none" w:sz="0" w:space="0" w:color="auto"/>
        <w:bottom w:val="none" w:sz="0" w:space="0" w:color="auto"/>
        <w:right w:val="none" w:sz="0" w:space="0" w:color="auto"/>
      </w:divBdr>
      <w:divsChild>
        <w:div w:id="555820400">
          <w:marLeft w:val="0"/>
          <w:marRight w:val="0"/>
          <w:marTop w:val="0"/>
          <w:marBottom w:val="0"/>
          <w:divBdr>
            <w:top w:val="none" w:sz="0" w:space="0" w:color="auto"/>
            <w:left w:val="none" w:sz="0" w:space="0" w:color="auto"/>
            <w:bottom w:val="none" w:sz="0" w:space="0" w:color="auto"/>
            <w:right w:val="none" w:sz="0" w:space="0" w:color="auto"/>
          </w:divBdr>
        </w:div>
        <w:div w:id="1162772456">
          <w:marLeft w:val="0"/>
          <w:marRight w:val="0"/>
          <w:marTop w:val="0"/>
          <w:marBottom w:val="0"/>
          <w:divBdr>
            <w:top w:val="none" w:sz="0" w:space="0" w:color="auto"/>
            <w:left w:val="none" w:sz="0" w:space="0" w:color="auto"/>
            <w:bottom w:val="none" w:sz="0" w:space="0" w:color="auto"/>
            <w:right w:val="none" w:sz="0" w:space="0" w:color="auto"/>
          </w:divBdr>
        </w:div>
      </w:divsChild>
    </w:div>
    <w:div w:id="1280792853">
      <w:bodyDiv w:val="1"/>
      <w:marLeft w:val="0"/>
      <w:marRight w:val="0"/>
      <w:marTop w:val="0"/>
      <w:marBottom w:val="0"/>
      <w:divBdr>
        <w:top w:val="none" w:sz="0" w:space="0" w:color="auto"/>
        <w:left w:val="none" w:sz="0" w:space="0" w:color="auto"/>
        <w:bottom w:val="none" w:sz="0" w:space="0" w:color="auto"/>
        <w:right w:val="none" w:sz="0" w:space="0" w:color="auto"/>
      </w:divBdr>
    </w:div>
    <w:div w:id="1323702364">
      <w:bodyDiv w:val="1"/>
      <w:marLeft w:val="0"/>
      <w:marRight w:val="0"/>
      <w:marTop w:val="0"/>
      <w:marBottom w:val="0"/>
      <w:divBdr>
        <w:top w:val="none" w:sz="0" w:space="0" w:color="auto"/>
        <w:left w:val="none" w:sz="0" w:space="0" w:color="auto"/>
        <w:bottom w:val="none" w:sz="0" w:space="0" w:color="auto"/>
        <w:right w:val="none" w:sz="0" w:space="0" w:color="auto"/>
      </w:divBdr>
      <w:divsChild>
        <w:div w:id="1309016329">
          <w:marLeft w:val="0"/>
          <w:marRight w:val="0"/>
          <w:marTop w:val="0"/>
          <w:marBottom w:val="0"/>
          <w:divBdr>
            <w:top w:val="none" w:sz="0" w:space="0" w:color="auto"/>
            <w:left w:val="none" w:sz="0" w:space="0" w:color="auto"/>
            <w:bottom w:val="none" w:sz="0" w:space="0" w:color="auto"/>
            <w:right w:val="none" w:sz="0" w:space="0" w:color="auto"/>
          </w:divBdr>
        </w:div>
      </w:divsChild>
    </w:div>
    <w:div w:id="1549029488">
      <w:bodyDiv w:val="1"/>
      <w:marLeft w:val="0"/>
      <w:marRight w:val="0"/>
      <w:marTop w:val="0"/>
      <w:marBottom w:val="0"/>
      <w:divBdr>
        <w:top w:val="none" w:sz="0" w:space="0" w:color="auto"/>
        <w:left w:val="none" w:sz="0" w:space="0" w:color="auto"/>
        <w:bottom w:val="none" w:sz="0" w:space="0" w:color="auto"/>
        <w:right w:val="none" w:sz="0" w:space="0" w:color="auto"/>
      </w:divBdr>
    </w:div>
    <w:div w:id="198214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ddle.co/" TargetMode="External"/><Relationship Id="rId13" Type="http://schemas.openxmlformats.org/officeDocument/2006/relationships/hyperlink" Target="http://stakeholders.ofcom.org.uk/binaries/research/media-literacy/media-use-attitudes-14/Childrens_2014_Report.pdf"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gogooligans.com" TargetMode="External"/><Relationship Id="rId4" Type="http://schemas.openxmlformats.org/officeDocument/2006/relationships/settings" Target="settings.xml"/><Relationship Id="rId9" Type="http://schemas.openxmlformats.org/officeDocument/2006/relationships/hyperlink" Target="http://www.safesearchkids.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21314-CD79-4A72-B167-F5FEDA031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4</Pages>
  <Words>1345</Words>
  <Characters>7667</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Madrazo Azpiazu</dc:creator>
  <cp:keywords/>
  <dc:description/>
  <cp:lastModifiedBy>Ion Madrazo Azpiazu</cp:lastModifiedBy>
  <cp:revision>83</cp:revision>
  <dcterms:created xsi:type="dcterms:W3CDTF">2016-04-28T04:20:00Z</dcterms:created>
  <dcterms:modified xsi:type="dcterms:W3CDTF">2016-05-13T20:26:00Z</dcterms:modified>
</cp:coreProperties>
</file>